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 xml:space="preserve">Caio Lucas </w:t>
      </w:r>
      <w:proofErr w:type="spellStart"/>
      <w:r w:rsidRPr="20B88158">
        <w:rPr>
          <w:rFonts w:ascii="Arial" w:hAnsi="Arial" w:cs="Arial"/>
          <w:b/>
          <w:bCs/>
          <w:sz w:val="24"/>
          <w:szCs w:val="24"/>
        </w:rPr>
        <w:t>Ibañez</w:t>
      </w:r>
      <w:proofErr w:type="spellEnd"/>
      <w:r w:rsidRPr="20B88158">
        <w:rPr>
          <w:rFonts w:ascii="Arial" w:hAnsi="Arial" w:cs="Arial"/>
          <w:b/>
          <w:bCs/>
          <w:sz w:val="24"/>
          <w:szCs w:val="24"/>
        </w:rPr>
        <w:t xml:space="preserve">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Naresh</w:t>
      </w:r>
      <w:proofErr w:type="spellEnd"/>
      <w:r w:rsidRPr="20B88158">
        <w:rPr>
          <w:rFonts w:ascii="Arial" w:hAnsi="Arial" w:cs="Arial"/>
          <w:b/>
          <w:bCs/>
          <w:sz w:val="24"/>
          <w:szCs w:val="24"/>
        </w:rPr>
        <w:t xml:space="preserve"> Matheus Cordeiro Sharma</w:t>
      </w:r>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 xml:space="preserve">Nicolas </w:t>
      </w:r>
      <w:proofErr w:type="spellStart"/>
      <w:r w:rsidRPr="20B88158">
        <w:rPr>
          <w:rFonts w:ascii="Arial" w:hAnsi="Arial" w:cs="Arial"/>
          <w:b/>
          <w:bCs/>
          <w:sz w:val="24"/>
          <w:szCs w:val="24"/>
        </w:rPr>
        <w:t>Trabachini</w:t>
      </w:r>
      <w:proofErr w:type="spellEnd"/>
      <w:r w:rsidRPr="20B88158">
        <w:rPr>
          <w:rFonts w:ascii="Arial" w:hAnsi="Arial" w:cs="Arial"/>
          <w:b/>
          <w:bCs/>
          <w:sz w:val="24"/>
          <w:szCs w:val="24"/>
        </w:rPr>
        <w:t xml:space="preserve"> Spinelli</w:t>
      </w:r>
    </w:p>
    <w:p w14:paraId="02FD2C7F" w14:textId="2B02786A" w:rsidR="004038DD" w:rsidRDefault="00F0721A" w:rsidP="20B88158">
      <w:pPr>
        <w:spacing w:line="276" w:lineRule="auto"/>
        <w:jc w:val="center"/>
        <w:rPr>
          <w:rFonts w:ascii="Arial" w:hAnsi="Arial" w:cs="Arial"/>
          <w:b/>
          <w:bCs/>
          <w:sz w:val="24"/>
          <w:szCs w:val="24"/>
        </w:rPr>
      </w:pPr>
      <w:proofErr w:type="spellStart"/>
      <w:r>
        <w:rPr>
          <w:rFonts w:ascii="Arial" w:hAnsi="Arial" w:cs="Arial"/>
          <w:b/>
          <w:bCs/>
          <w:sz w:val="24"/>
          <w:szCs w:val="24"/>
        </w:rPr>
        <w:t>Ni</w:t>
      </w:r>
      <w:r w:rsidR="004038DD" w:rsidRPr="20B88158">
        <w:rPr>
          <w:rFonts w:ascii="Arial" w:hAnsi="Arial" w:cs="Arial"/>
          <w:b/>
          <w:bCs/>
          <w:sz w:val="24"/>
          <w:szCs w:val="24"/>
        </w:rPr>
        <w:t>collas</w:t>
      </w:r>
      <w:proofErr w:type="spellEnd"/>
      <w:r w:rsidR="004038DD" w:rsidRPr="20B88158">
        <w:rPr>
          <w:rFonts w:ascii="Arial" w:hAnsi="Arial" w:cs="Arial"/>
          <w:b/>
          <w:bCs/>
          <w:sz w:val="24"/>
          <w:szCs w:val="24"/>
        </w:rPr>
        <w:t xml:space="preserve">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Itu-SP</w:t>
      </w:r>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Caio Lucas </w:t>
      </w:r>
      <w:proofErr w:type="spellStart"/>
      <w:r w:rsidRPr="560FDD7B">
        <w:rPr>
          <w:rFonts w:ascii="Arial" w:hAnsi="Arial" w:cs="Arial"/>
          <w:sz w:val="24"/>
          <w:szCs w:val="24"/>
        </w:rPr>
        <w:t>Ibañez</w:t>
      </w:r>
      <w:proofErr w:type="spellEnd"/>
      <w:r w:rsidRPr="560FDD7B">
        <w:rPr>
          <w:rFonts w:ascii="Arial" w:hAnsi="Arial" w:cs="Arial"/>
          <w:sz w:val="24"/>
          <w:szCs w:val="24"/>
        </w:rPr>
        <w:t xml:space="preserve">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Naresh</w:t>
      </w:r>
      <w:proofErr w:type="spellEnd"/>
      <w:r w:rsidRPr="560FDD7B">
        <w:rPr>
          <w:rFonts w:ascii="Arial" w:hAnsi="Arial" w:cs="Arial"/>
          <w:sz w:val="24"/>
          <w:szCs w:val="24"/>
        </w:rPr>
        <w:t xml:space="preserve"> Matheus Cordeiro Sharma</w:t>
      </w:r>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Nicolas </w:t>
      </w:r>
      <w:proofErr w:type="spellStart"/>
      <w:r w:rsidRPr="560FDD7B">
        <w:rPr>
          <w:rFonts w:ascii="Arial" w:hAnsi="Arial" w:cs="Arial"/>
          <w:sz w:val="24"/>
          <w:szCs w:val="24"/>
        </w:rPr>
        <w:t>Trabachini</w:t>
      </w:r>
      <w:proofErr w:type="spellEnd"/>
      <w:r w:rsidRPr="560FDD7B">
        <w:rPr>
          <w:rFonts w:ascii="Arial" w:hAnsi="Arial" w:cs="Arial"/>
          <w:sz w:val="24"/>
          <w:szCs w:val="24"/>
        </w:rPr>
        <w:t xml:space="preserve"> Spinelli</w:t>
      </w:r>
    </w:p>
    <w:p w14:paraId="40921841" w14:textId="7F300E63"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Nícollas</w:t>
      </w:r>
      <w:proofErr w:type="spellEnd"/>
      <w:r w:rsidRPr="560FDD7B">
        <w:rPr>
          <w:rFonts w:ascii="Arial" w:hAnsi="Arial" w:cs="Arial"/>
          <w:sz w:val="24"/>
          <w:szCs w:val="24"/>
        </w:rPr>
        <w:t xml:space="preserve">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e Técnico em Desenvolvimento de Sistemas, à Escola Técnica Estadual Martinho Di Ciero,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r>
        <w:rPr>
          <w:rFonts w:ascii="Arial" w:hAnsi="Arial" w:cs="Arial"/>
          <w:b/>
          <w:bCs/>
          <w:sz w:val="24"/>
          <w:szCs w:val="24"/>
        </w:rPr>
        <w:t>Itu-SP</w:t>
      </w:r>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 xml:space="preserve">empresas, estivessem disponíveis agora aos pequenos negócios e consequentemente, aos microempresários. Dentre essas tecnologias, há o ERP (Enterprise </w:t>
      </w:r>
      <w:proofErr w:type="spellStart"/>
      <w:r w:rsidRPr="26ADB960">
        <w:t>Resource</w:t>
      </w:r>
      <w:proofErr w:type="spellEnd"/>
      <w:r w:rsidRPr="26ADB960">
        <w:t xml:space="preserv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commentRangeStart w:id="14"/>
      <w:commentRangeEnd w:id="14"/>
      <w:r w:rsidR="00DA18F1">
        <w:rPr>
          <w:rStyle w:val="Refdecomentrio"/>
        </w:rPr>
        <w:commentReference w:id="14"/>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5"/>
      <w:commentRangeStart w:id="16"/>
      <w:r w:rsidRPr="45E545A3">
        <w:rPr>
          <w:rFonts w:ascii="Arial" w:hAnsi="Arial" w:cs="Arial"/>
          <w:b/>
          <w:bCs/>
          <w:sz w:val="24"/>
          <w:szCs w:val="24"/>
        </w:rPr>
        <w:t>ÁRIO</w:t>
      </w:r>
      <w:commentRangeEnd w:id="15"/>
      <w:r>
        <w:commentReference w:id="15"/>
      </w:r>
      <w:commentRangeEnd w:id="16"/>
      <w:r w:rsidR="00B55EB6">
        <w:rPr>
          <w:rStyle w:val="Refdecomentrio"/>
        </w:rPr>
        <w:commentReference w:id="16"/>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503A5D5A" w14:textId="4B67F053" w:rsidR="00E822E6" w:rsidRDefault="004D5F37">
          <w:pPr>
            <w:pStyle w:val="Sumrio1"/>
            <w:tabs>
              <w:tab w:val="left" w:pos="480"/>
              <w:tab w:val="right" w:leader="dot" w:pos="9061"/>
            </w:tabs>
            <w:rPr>
              <w:rFonts w:asciiTheme="minorHAnsi" w:eastAsiaTheme="minorEastAsia" w:hAnsiTheme="minorHAnsi" w:cstheme="minorBidi"/>
              <w:b w:val="0"/>
              <w:bCs w:val="0"/>
              <w:noProof/>
              <w:lang w:eastAsia="pt-BR"/>
            </w:rPr>
          </w:pPr>
          <w:r>
            <w:rPr>
              <w:b w:val="0"/>
              <w:bCs w:val="0"/>
            </w:rPr>
            <w:fldChar w:fldCharType="begin"/>
          </w:r>
          <w:r>
            <w:rPr>
              <w:b w:val="0"/>
              <w:bCs w:val="0"/>
            </w:rPr>
            <w:instrText xml:space="preserve"> TOC \o "1-3" \h \z \t "Abnt;1;Abnt2;2" </w:instrText>
          </w:r>
          <w:r>
            <w:rPr>
              <w:b w:val="0"/>
              <w:bCs w:val="0"/>
            </w:rPr>
            <w:fldChar w:fldCharType="separate"/>
          </w:r>
          <w:hyperlink w:anchor="_Toc199345941" w:history="1">
            <w:r w:rsidR="00E822E6" w:rsidRPr="00E9767B">
              <w:rPr>
                <w:rStyle w:val="Hyperlink"/>
                <w:noProof/>
              </w:rPr>
              <w:t>1.</w:t>
            </w:r>
            <w:r w:rsidR="00E822E6">
              <w:rPr>
                <w:rFonts w:asciiTheme="minorHAnsi" w:eastAsiaTheme="minorEastAsia" w:hAnsiTheme="minorHAnsi" w:cstheme="minorBidi"/>
                <w:b w:val="0"/>
                <w:bCs w:val="0"/>
                <w:noProof/>
                <w:lang w:eastAsia="pt-BR"/>
              </w:rPr>
              <w:tab/>
            </w:r>
            <w:r w:rsidR="00E822E6" w:rsidRPr="00E9767B">
              <w:rPr>
                <w:rStyle w:val="Hyperlink"/>
                <w:noProof/>
              </w:rPr>
              <w:t>INTRODUÇÃO</w:t>
            </w:r>
            <w:r w:rsidR="00E822E6">
              <w:rPr>
                <w:noProof/>
                <w:webHidden/>
              </w:rPr>
              <w:tab/>
            </w:r>
            <w:r w:rsidR="00E822E6">
              <w:rPr>
                <w:noProof/>
                <w:webHidden/>
              </w:rPr>
              <w:fldChar w:fldCharType="begin"/>
            </w:r>
            <w:r w:rsidR="00E822E6">
              <w:rPr>
                <w:noProof/>
                <w:webHidden/>
              </w:rPr>
              <w:instrText xml:space="preserve"> PAGEREF _Toc199345941 \h </w:instrText>
            </w:r>
            <w:r w:rsidR="00E822E6">
              <w:rPr>
                <w:noProof/>
                <w:webHidden/>
              </w:rPr>
            </w:r>
            <w:r w:rsidR="00E822E6">
              <w:rPr>
                <w:noProof/>
                <w:webHidden/>
              </w:rPr>
              <w:fldChar w:fldCharType="separate"/>
            </w:r>
            <w:r w:rsidR="00E822E6">
              <w:rPr>
                <w:noProof/>
                <w:webHidden/>
              </w:rPr>
              <w:t>10</w:t>
            </w:r>
            <w:r w:rsidR="00E822E6">
              <w:rPr>
                <w:noProof/>
                <w:webHidden/>
              </w:rPr>
              <w:fldChar w:fldCharType="end"/>
            </w:r>
          </w:hyperlink>
        </w:p>
        <w:p w14:paraId="6A1C187D" w14:textId="365F50EC" w:rsidR="00E822E6" w:rsidRDefault="00B9017A">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2" w:history="1">
            <w:r w:rsidR="00E822E6" w:rsidRPr="00E9767B">
              <w:rPr>
                <w:rStyle w:val="Hyperlink"/>
                <w:noProof/>
              </w:rPr>
              <w:t>2.</w:t>
            </w:r>
            <w:r w:rsidR="00E822E6">
              <w:rPr>
                <w:rFonts w:asciiTheme="minorHAnsi" w:eastAsiaTheme="minorEastAsia" w:hAnsiTheme="minorHAnsi" w:cstheme="minorBidi"/>
                <w:b w:val="0"/>
                <w:bCs w:val="0"/>
                <w:noProof/>
                <w:lang w:eastAsia="pt-BR"/>
              </w:rPr>
              <w:tab/>
            </w:r>
            <w:r w:rsidR="00E822E6" w:rsidRPr="00E9767B">
              <w:rPr>
                <w:rStyle w:val="Hyperlink"/>
                <w:noProof/>
              </w:rPr>
              <w:t>OBJETIVOS</w:t>
            </w:r>
            <w:r w:rsidR="00E822E6">
              <w:rPr>
                <w:noProof/>
                <w:webHidden/>
              </w:rPr>
              <w:tab/>
            </w:r>
            <w:r w:rsidR="00E822E6">
              <w:rPr>
                <w:noProof/>
                <w:webHidden/>
              </w:rPr>
              <w:fldChar w:fldCharType="begin"/>
            </w:r>
            <w:r w:rsidR="00E822E6">
              <w:rPr>
                <w:noProof/>
                <w:webHidden/>
              </w:rPr>
              <w:instrText xml:space="preserve"> PAGEREF _Toc199345942 \h </w:instrText>
            </w:r>
            <w:r w:rsidR="00E822E6">
              <w:rPr>
                <w:noProof/>
                <w:webHidden/>
              </w:rPr>
            </w:r>
            <w:r w:rsidR="00E822E6">
              <w:rPr>
                <w:noProof/>
                <w:webHidden/>
              </w:rPr>
              <w:fldChar w:fldCharType="separate"/>
            </w:r>
            <w:r w:rsidR="00E822E6">
              <w:rPr>
                <w:noProof/>
                <w:webHidden/>
              </w:rPr>
              <w:t>11</w:t>
            </w:r>
            <w:r w:rsidR="00E822E6">
              <w:rPr>
                <w:noProof/>
                <w:webHidden/>
              </w:rPr>
              <w:fldChar w:fldCharType="end"/>
            </w:r>
          </w:hyperlink>
        </w:p>
        <w:p w14:paraId="52E46899" w14:textId="4EA2B4D0" w:rsidR="00E822E6" w:rsidRDefault="00B9017A">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3" w:history="1">
            <w:r w:rsidR="00E822E6" w:rsidRPr="00E9767B">
              <w:rPr>
                <w:rStyle w:val="Hyperlink"/>
                <w:noProof/>
              </w:rPr>
              <w:t>3.</w:t>
            </w:r>
            <w:r w:rsidR="00E822E6">
              <w:rPr>
                <w:rFonts w:asciiTheme="minorHAnsi" w:eastAsiaTheme="minorEastAsia" w:hAnsiTheme="minorHAnsi" w:cstheme="minorBidi"/>
                <w:b w:val="0"/>
                <w:bCs w:val="0"/>
                <w:noProof/>
                <w:lang w:eastAsia="pt-BR"/>
              </w:rPr>
              <w:tab/>
            </w:r>
            <w:r w:rsidR="00E822E6" w:rsidRPr="00E9767B">
              <w:rPr>
                <w:rStyle w:val="Hyperlink"/>
                <w:noProof/>
              </w:rPr>
              <w:t>METODOLOGIA</w:t>
            </w:r>
            <w:r w:rsidR="00E822E6">
              <w:rPr>
                <w:noProof/>
                <w:webHidden/>
              </w:rPr>
              <w:tab/>
            </w:r>
            <w:r w:rsidR="00E822E6">
              <w:rPr>
                <w:noProof/>
                <w:webHidden/>
              </w:rPr>
              <w:fldChar w:fldCharType="begin"/>
            </w:r>
            <w:r w:rsidR="00E822E6">
              <w:rPr>
                <w:noProof/>
                <w:webHidden/>
              </w:rPr>
              <w:instrText xml:space="preserve"> PAGEREF _Toc199345943 \h </w:instrText>
            </w:r>
            <w:r w:rsidR="00E822E6">
              <w:rPr>
                <w:noProof/>
                <w:webHidden/>
              </w:rPr>
            </w:r>
            <w:r w:rsidR="00E822E6">
              <w:rPr>
                <w:noProof/>
                <w:webHidden/>
              </w:rPr>
              <w:fldChar w:fldCharType="separate"/>
            </w:r>
            <w:r w:rsidR="00E822E6">
              <w:rPr>
                <w:noProof/>
                <w:webHidden/>
              </w:rPr>
              <w:t>12</w:t>
            </w:r>
            <w:r w:rsidR="00E822E6">
              <w:rPr>
                <w:noProof/>
                <w:webHidden/>
              </w:rPr>
              <w:fldChar w:fldCharType="end"/>
            </w:r>
          </w:hyperlink>
        </w:p>
        <w:p w14:paraId="1F8D92B8" w14:textId="4B6A99B4" w:rsidR="00E822E6" w:rsidRPr="00A96F4F" w:rsidRDefault="00B9017A" w:rsidP="00A96F4F">
          <w:pPr>
            <w:pStyle w:val="Sumrio2"/>
            <w:rPr>
              <w:rFonts w:eastAsiaTheme="minorEastAsia"/>
              <w:sz w:val="24"/>
              <w:szCs w:val="24"/>
              <w:lang w:eastAsia="pt-BR"/>
            </w:rPr>
          </w:pPr>
          <w:hyperlink w:anchor="_Toc199345944" w:history="1">
            <w:r w:rsidR="00E822E6" w:rsidRPr="00A96F4F">
              <w:rPr>
                <w:rStyle w:val="Hyperlink"/>
              </w:rPr>
              <w:t>3.1 Planejamento estratégico</w:t>
            </w:r>
            <w:r w:rsidR="00E822E6" w:rsidRPr="00A96F4F">
              <w:rPr>
                <w:webHidden/>
              </w:rPr>
              <w:tab/>
            </w:r>
            <w:r w:rsidR="00E822E6" w:rsidRPr="00A96F4F">
              <w:rPr>
                <w:webHidden/>
              </w:rPr>
              <w:fldChar w:fldCharType="begin"/>
            </w:r>
            <w:r w:rsidR="00E822E6" w:rsidRPr="00A96F4F">
              <w:rPr>
                <w:webHidden/>
              </w:rPr>
              <w:instrText xml:space="preserve"> PAGEREF _Toc199345944 \h </w:instrText>
            </w:r>
            <w:r w:rsidR="00E822E6" w:rsidRPr="00A96F4F">
              <w:rPr>
                <w:webHidden/>
              </w:rPr>
            </w:r>
            <w:r w:rsidR="00E822E6" w:rsidRPr="00A96F4F">
              <w:rPr>
                <w:webHidden/>
              </w:rPr>
              <w:fldChar w:fldCharType="separate"/>
            </w:r>
            <w:r w:rsidR="00E822E6" w:rsidRPr="00A96F4F">
              <w:rPr>
                <w:webHidden/>
              </w:rPr>
              <w:t>12</w:t>
            </w:r>
            <w:r w:rsidR="00E822E6" w:rsidRPr="00A96F4F">
              <w:rPr>
                <w:webHidden/>
              </w:rPr>
              <w:fldChar w:fldCharType="end"/>
            </w:r>
          </w:hyperlink>
        </w:p>
        <w:p w14:paraId="15426E38" w14:textId="3A234CEC" w:rsidR="00E822E6" w:rsidRPr="00A96F4F" w:rsidRDefault="00B9017A" w:rsidP="00A96F4F">
          <w:pPr>
            <w:pStyle w:val="Sumrio2"/>
            <w:rPr>
              <w:rFonts w:eastAsiaTheme="minorEastAsia"/>
              <w:sz w:val="24"/>
              <w:szCs w:val="24"/>
              <w:lang w:eastAsia="pt-BR"/>
            </w:rPr>
          </w:pPr>
          <w:hyperlink w:anchor="_Toc199345945" w:history="1">
            <w:r w:rsidR="00E822E6" w:rsidRPr="00A96F4F">
              <w:rPr>
                <w:rStyle w:val="Hyperlink"/>
              </w:rPr>
              <w:t>3.2 Gestão facilitada por ferramentas visuais</w:t>
            </w:r>
            <w:r w:rsidR="00E822E6" w:rsidRPr="00A96F4F">
              <w:rPr>
                <w:webHidden/>
              </w:rPr>
              <w:tab/>
            </w:r>
            <w:r w:rsidR="00E822E6" w:rsidRPr="00A96F4F">
              <w:rPr>
                <w:webHidden/>
              </w:rPr>
              <w:fldChar w:fldCharType="begin"/>
            </w:r>
            <w:r w:rsidR="00E822E6" w:rsidRPr="00A96F4F">
              <w:rPr>
                <w:webHidden/>
              </w:rPr>
              <w:instrText xml:space="preserve"> PAGEREF _Toc199345945 \h </w:instrText>
            </w:r>
            <w:r w:rsidR="00E822E6" w:rsidRPr="00A96F4F">
              <w:rPr>
                <w:webHidden/>
              </w:rPr>
            </w:r>
            <w:r w:rsidR="00E822E6" w:rsidRPr="00A96F4F">
              <w:rPr>
                <w:webHidden/>
              </w:rPr>
              <w:fldChar w:fldCharType="separate"/>
            </w:r>
            <w:r w:rsidR="00E822E6" w:rsidRPr="00A96F4F">
              <w:rPr>
                <w:webHidden/>
              </w:rPr>
              <w:t>12</w:t>
            </w:r>
            <w:r w:rsidR="00E822E6" w:rsidRPr="00A96F4F">
              <w:rPr>
                <w:webHidden/>
              </w:rPr>
              <w:fldChar w:fldCharType="end"/>
            </w:r>
          </w:hyperlink>
        </w:p>
        <w:p w14:paraId="308B17DC" w14:textId="173F1348" w:rsidR="00E822E6" w:rsidRPr="00A96F4F" w:rsidRDefault="00B9017A" w:rsidP="00A96F4F">
          <w:pPr>
            <w:pStyle w:val="Sumrio2"/>
            <w:rPr>
              <w:rFonts w:eastAsiaTheme="minorEastAsia"/>
              <w:sz w:val="24"/>
              <w:szCs w:val="24"/>
              <w:lang w:eastAsia="pt-BR"/>
            </w:rPr>
          </w:pPr>
          <w:hyperlink w:anchor="_Toc199345946" w:history="1">
            <w:r w:rsidR="00E822E6" w:rsidRPr="00A96F4F">
              <w:rPr>
                <w:rStyle w:val="Hyperlink"/>
              </w:rPr>
              <w:t>3.3 Objetivos da Pesquisa</w:t>
            </w:r>
            <w:r w:rsidR="00E822E6" w:rsidRPr="00A96F4F">
              <w:rPr>
                <w:webHidden/>
              </w:rPr>
              <w:tab/>
            </w:r>
            <w:r w:rsidR="00E822E6" w:rsidRPr="00A96F4F">
              <w:rPr>
                <w:webHidden/>
              </w:rPr>
              <w:fldChar w:fldCharType="begin"/>
            </w:r>
            <w:r w:rsidR="00E822E6" w:rsidRPr="00A96F4F">
              <w:rPr>
                <w:webHidden/>
              </w:rPr>
              <w:instrText xml:space="preserve"> PAGEREF _Toc199345946 \h </w:instrText>
            </w:r>
            <w:r w:rsidR="00E822E6" w:rsidRPr="00A96F4F">
              <w:rPr>
                <w:webHidden/>
              </w:rPr>
            </w:r>
            <w:r w:rsidR="00E822E6" w:rsidRPr="00A96F4F">
              <w:rPr>
                <w:webHidden/>
              </w:rPr>
              <w:fldChar w:fldCharType="separate"/>
            </w:r>
            <w:r w:rsidR="00E822E6" w:rsidRPr="00A96F4F">
              <w:rPr>
                <w:webHidden/>
              </w:rPr>
              <w:t>12</w:t>
            </w:r>
            <w:r w:rsidR="00E822E6" w:rsidRPr="00A96F4F">
              <w:rPr>
                <w:webHidden/>
              </w:rPr>
              <w:fldChar w:fldCharType="end"/>
            </w:r>
          </w:hyperlink>
        </w:p>
        <w:p w14:paraId="631F31A1" w14:textId="5FC397F5" w:rsidR="00E822E6" w:rsidRPr="00A96F4F" w:rsidRDefault="00B9017A" w:rsidP="00A96F4F">
          <w:pPr>
            <w:pStyle w:val="Sumrio2"/>
            <w:rPr>
              <w:rFonts w:eastAsiaTheme="minorEastAsia"/>
              <w:sz w:val="24"/>
              <w:szCs w:val="24"/>
              <w:lang w:eastAsia="pt-BR"/>
            </w:rPr>
          </w:pPr>
          <w:hyperlink w:anchor="_Toc199345947" w:history="1">
            <w:r w:rsidR="00E822E6" w:rsidRPr="00A96F4F">
              <w:rPr>
                <w:rStyle w:val="Hyperlink"/>
              </w:rPr>
              <w:t>3.4</w:t>
            </w:r>
            <w:r w:rsidR="00E822E6" w:rsidRPr="00A96F4F">
              <w:rPr>
                <w:rFonts w:eastAsiaTheme="minorEastAsia"/>
                <w:sz w:val="24"/>
                <w:szCs w:val="24"/>
                <w:lang w:eastAsia="pt-BR"/>
              </w:rPr>
              <w:t xml:space="preserve"> </w:t>
            </w:r>
            <w:r w:rsidR="00E822E6" w:rsidRPr="00A96F4F">
              <w:rPr>
                <w:rStyle w:val="Hyperlink"/>
              </w:rPr>
              <w:t>Conclusão geral da pesquisa</w:t>
            </w:r>
            <w:r w:rsidR="00E822E6" w:rsidRPr="00A96F4F">
              <w:rPr>
                <w:webHidden/>
              </w:rPr>
              <w:tab/>
            </w:r>
            <w:r w:rsidR="00E822E6" w:rsidRPr="00A96F4F">
              <w:rPr>
                <w:webHidden/>
              </w:rPr>
              <w:fldChar w:fldCharType="begin"/>
            </w:r>
            <w:r w:rsidR="00E822E6" w:rsidRPr="00A96F4F">
              <w:rPr>
                <w:webHidden/>
              </w:rPr>
              <w:instrText xml:space="preserve"> PAGEREF _Toc199345947 \h </w:instrText>
            </w:r>
            <w:r w:rsidR="00E822E6" w:rsidRPr="00A96F4F">
              <w:rPr>
                <w:webHidden/>
              </w:rPr>
            </w:r>
            <w:r w:rsidR="00E822E6" w:rsidRPr="00A96F4F">
              <w:rPr>
                <w:webHidden/>
              </w:rPr>
              <w:fldChar w:fldCharType="separate"/>
            </w:r>
            <w:r w:rsidR="00E822E6" w:rsidRPr="00A96F4F">
              <w:rPr>
                <w:webHidden/>
              </w:rPr>
              <w:t>23</w:t>
            </w:r>
            <w:r w:rsidR="00E822E6" w:rsidRPr="00A96F4F">
              <w:rPr>
                <w:webHidden/>
              </w:rPr>
              <w:fldChar w:fldCharType="end"/>
            </w:r>
          </w:hyperlink>
        </w:p>
        <w:p w14:paraId="3EBFDE1B" w14:textId="382DFB51" w:rsidR="00E822E6" w:rsidRDefault="00B9017A">
          <w:pPr>
            <w:pStyle w:val="Sumrio1"/>
            <w:tabs>
              <w:tab w:val="left" w:pos="480"/>
              <w:tab w:val="right" w:leader="dot" w:pos="9061"/>
            </w:tabs>
            <w:rPr>
              <w:rFonts w:asciiTheme="minorHAnsi" w:eastAsiaTheme="minorEastAsia" w:hAnsiTheme="minorHAnsi" w:cstheme="minorBidi"/>
              <w:b w:val="0"/>
              <w:bCs w:val="0"/>
              <w:noProof/>
              <w:lang w:eastAsia="pt-BR"/>
            </w:rPr>
          </w:pPr>
          <w:hyperlink w:anchor="_Toc199345948" w:history="1">
            <w:r w:rsidR="00E822E6" w:rsidRPr="00E9767B">
              <w:rPr>
                <w:rStyle w:val="Hyperlink"/>
                <w:noProof/>
              </w:rPr>
              <w:t>4.</w:t>
            </w:r>
            <w:r w:rsidR="00E822E6">
              <w:rPr>
                <w:rFonts w:asciiTheme="minorHAnsi" w:eastAsiaTheme="minorEastAsia" w:hAnsiTheme="minorHAnsi" w:cstheme="minorBidi"/>
                <w:b w:val="0"/>
                <w:bCs w:val="0"/>
                <w:noProof/>
                <w:lang w:eastAsia="pt-BR"/>
              </w:rPr>
              <w:tab/>
            </w:r>
            <w:r w:rsidR="00E822E6" w:rsidRPr="00E9767B">
              <w:rPr>
                <w:rStyle w:val="Hyperlink"/>
                <w:noProof/>
              </w:rPr>
              <w:t>DESENVOLVIMENTO</w:t>
            </w:r>
            <w:r w:rsidR="00E822E6">
              <w:rPr>
                <w:noProof/>
                <w:webHidden/>
              </w:rPr>
              <w:tab/>
            </w:r>
            <w:r w:rsidR="00E822E6">
              <w:rPr>
                <w:noProof/>
                <w:webHidden/>
              </w:rPr>
              <w:fldChar w:fldCharType="begin"/>
            </w:r>
            <w:r w:rsidR="00E822E6">
              <w:rPr>
                <w:noProof/>
                <w:webHidden/>
              </w:rPr>
              <w:instrText xml:space="preserve"> PAGEREF _Toc199345948 \h </w:instrText>
            </w:r>
            <w:r w:rsidR="00E822E6">
              <w:rPr>
                <w:noProof/>
                <w:webHidden/>
              </w:rPr>
            </w:r>
            <w:r w:rsidR="00E822E6">
              <w:rPr>
                <w:noProof/>
                <w:webHidden/>
              </w:rPr>
              <w:fldChar w:fldCharType="separate"/>
            </w:r>
            <w:r w:rsidR="00E822E6">
              <w:rPr>
                <w:noProof/>
                <w:webHidden/>
              </w:rPr>
              <w:t>23</w:t>
            </w:r>
            <w:r w:rsidR="00E822E6">
              <w:rPr>
                <w:noProof/>
                <w:webHidden/>
              </w:rPr>
              <w:fldChar w:fldCharType="end"/>
            </w:r>
          </w:hyperlink>
        </w:p>
        <w:p w14:paraId="61B88BDF" w14:textId="0A1ADD0C" w:rsidR="00E822E6" w:rsidRPr="00A96F4F" w:rsidRDefault="00B9017A" w:rsidP="00A96F4F">
          <w:pPr>
            <w:pStyle w:val="Sumrio2"/>
            <w:rPr>
              <w:rFonts w:eastAsiaTheme="minorEastAsia"/>
              <w:sz w:val="24"/>
              <w:szCs w:val="24"/>
              <w:lang w:eastAsia="pt-BR"/>
            </w:rPr>
          </w:pPr>
          <w:hyperlink w:anchor="_Toc199345949" w:history="1">
            <w:r w:rsidR="00E822E6" w:rsidRPr="00A96F4F">
              <w:rPr>
                <w:rStyle w:val="Hyperlink"/>
              </w:rPr>
              <w:t>4.1  Estruturação do sistema</w:t>
            </w:r>
            <w:r w:rsidR="00E822E6" w:rsidRPr="00A96F4F">
              <w:rPr>
                <w:webHidden/>
              </w:rPr>
              <w:tab/>
            </w:r>
            <w:r w:rsidR="00E822E6" w:rsidRPr="00A96F4F">
              <w:rPr>
                <w:webHidden/>
              </w:rPr>
              <w:fldChar w:fldCharType="begin"/>
            </w:r>
            <w:r w:rsidR="00E822E6" w:rsidRPr="00A96F4F">
              <w:rPr>
                <w:webHidden/>
              </w:rPr>
              <w:instrText xml:space="preserve"> PAGEREF _Toc199345949 \h </w:instrText>
            </w:r>
            <w:r w:rsidR="00E822E6" w:rsidRPr="00A96F4F">
              <w:rPr>
                <w:webHidden/>
              </w:rPr>
            </w:r>
            <w:r w:rsidR="00E822E6" w:rsidRPr="00A96F4F">
              <w:rPr>
                <w:webHidden/>
              </w:rPr>
              <w:fldChar w:fldCharType="separate"/>
            </w:r>
            <w:r w:rsidR="00E822E6" w:rsidRPr="00A96F4F">
              <w:rPr>
                <w:webHidden/>
              </w:rPr>
              <w:t>23</w:t>
            </w:r>
            <w:r w:rsidR="00E822E6" w:rsidRPr="00A96F4F">
              <w:rPr>
                <w:webHidden/>
              </w:rPr>
              <w:fldChar w:fldCharType="end"/>
            </w:r>
          </w:hyperlink>
        </w:p>
        <w:p w14:paraId="7FDAD096" w14:textId="5AA415A6" w:rsidR="00E822E6" w:rsidRDefault="00B9017A">
          <w:pPr>
            <w:pStyle w:val="Sumrio1"/>
            <w:tabs>
              <w:tab w:val="right" w:leader="dot" w:pos="9061"/>
            </w:tabs>
            <w:rPr>
              <w:rFonts w:asciiTheme="minorHAnsi" w:eastAsiaTheme="minorEastAsia" w:hAnsiTheme="minorHAnsi" w:cstheme="minorBidi"/>
              <w:b w:val="0"/>
              <w:bCs w:val="0"/>
              <w:noProof/>
              <w:lang w:eastAsia="pt-BR"/>
            </w:rPr>
          </w:pPr>
          <w:hyperlink w:anchor="_Toc199345950" w:history="1">
            <w:r w:rsidR="00E822E6" w:rsidRPr="00E9767B">
              <w:rPr>
                <w:rStyle w:val="Hyperlink"/>
                <w:noProof/>
              </w:rPr>
              <w:t>REFERÊNCIAS</w:t>
            </w:r>
            <w:r w:rsidR="00E822E6">
              <w:rPr>
                <w:noProof/>
                <w:webHidden/>
              </w:rPr>
              <w:tab/>
            </w:r>
            <w:r w:rsidR="00E822E6">
              <w:rPr>
                <w:noProof/>
                <w:webHidden/>
              </w:rPr>
              <w:fldChar w:fldCharType="begin"/>
            </w:r>
            <w:r w:rsidR="00E822E6">
              <w:rPr>
                <w:noProof/>
                <w:webHidden/>
              </w:rPr>
              <w:instrText xml:space="preserve"> PAGEREF _Toc199345950 \h </w:instrText>
            </w:r>
            <w:r w:rsidR="00E822E6">
              <w:rPr>
                <w:noProof/>
                <w:webHidden/>
              </w:rPr>
            </w:r>
            <w:r w:rsidR="00E822E6">
              <w:rPr>
                <w:noProof/>
                <w:webHidden/>
              </w:rPr>
              <w:fldChar w:fldCharType="separate"/>
            </w:r>
            <w:r w:rsidR="00E822E6">
              <w:rPr>
                <w:noProof/>
                <w:webHidden/>
              </w:rPr>
              <w:t>25</w:t>
            </w:r>
            <w:r w:rsidR="00E822E6">
              <w:rPr>
                <w:noProof/>
                <w:webHidden/>
              </w:rPr>
              <w:fldChar w:fldCharType="end"/>
            </w:r>
          </w:hyperlink>
        </w:p>
        <w:p w14:paraId="0880FDE3" w14:textId="7D7996A1" w:rsidR="00E822E6" w:rsidRDefault="00B9017A">
          <w:pPr>
            <w:pStyle w:val="Sumrio1"/>
            <w:tabs>
              <w:tab w:val="right" w:leader="dot" w:pos="9061"/>
            </w:tabs>
            <w:rPr>
              <w:rFonts w:asciiTheme="minorHAnsi" w:eastAsiaTheme="minorEastAsia" w:hAnsiTheme="minorHAnsi" w:cstheme="minorBidi"/>
              <w:b w:val="0"/>
              <w:bCs w:val="0"/>
              <w:noProof/>
              <w:lang w:eastAsia="pt-BR"/>
            </w:rPr>
          </w:pPr>
          <w:hyperlink w:anchor="_Toc199345951" w:history="1">
            <w:r w:rsidR="00E822E6" w:rsidRPr="00E9767B">
              <w:rPr>
                <w:rStyle w:val="Hyperlink"/>
                <w:noProof/>
              </w:rPr>
              <w:t>ANEXOS</w:t>
            </w:r>
            <w:r w:rsidR="00E822E6">
              <w:rPr>
                <w:noProof/>
                <w:webHidden/>
              </w:rPr>
              <w:tab/>
            </w:r>
            <w:r w:rsidR="00E822E6">
              <w:rPr>
                <w:noProof/>
                <w:webHidden/>
              </w:rPr>
              <w:fldChar w:fldCharType="begin"/>
            </w:r>
            <w:r w:rsidR="00E822E6">
              <w:rPr>
                <w:noProof/>
                <w:webHidden/>
              </w:rPr>
              <w:instrText xml:space="preserve"> PAGEREF _Toc199345951 \h </w:instrText>
            </w:r>
            <w:r w:rsidR="00E822E6">
              <w:rPr>
                <w:noProof/>
                <w:webHidden/>
              </w:rPr>
            </w:r>
            <w:r w:rsidR="00E822E6">
              <w:rPr>
                <w:noProof/>
                <w:webHidden/>
              </w:rPr>
              <w:fldChar w:fldCharType="separate"/>
            </w:r>
            <w:r w:rsidR="00E822E6">
              <w:rPr>
                <w:noProof/>
                <w:webHidden/>
              </w:rPr>
              <w:t>26</w:t>
            </w:r>
            <w:r w:rsidR="00E822E6">
              <w:rPr>
                <w:noProof/>
                <w:webHidden/>
              </w:rPr>
              <w:fldChar w:fldCharType="end"/>
            </w:r>
          </w:hyperlink>
        </w:p>
        <w:p w14:paraId="7F9EC28A" w14:textId="57989673"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t xml:space="preserve">LISTA DE </w:t>
      </w:r>
      <w:commentRangeStart w:id="17"/>
      <w:r>
        <w:rPr>
          <w:b/>
          <w:szCs w:val="28"/>
        </w:rPr>
        <w:t>FIGURAS</w:t>
      </w:r>
      <w:commentRangeEnd w:id="17"/>
      <w:r w:rsidR="00DA18F1">
        <w:rPr>
          <w:rStyle w:val="Refdecomentrio"/>
          <w:rFonts w:asciiTheme="minorHAnsi" w:hAnsiTheme="minorHAnsi" w:cstheme="minorBidi"/>
          <w:bCs w:val="0"/>
        </w:rPr>
        <w:commentReference w:id="17"/>
      </w:r>
    </w:p>
    <w:p w14:paraId="5A57C629" w14:textId="536F4B0F" w:rsidR="00A96F4F" w:rsidRDefault="00660CA0">
      <w:pPr>
        <w:pStyle w:val="ndicedeilustraes"/>
        <w:tabs>
          <w:tab w:val="right" w:leader="dot" w:pos="9061"/>
        </w:tabs>
        <w:rPr>
          <w:rFonts w:eastAsiaTheme="minorEastAsia"/>
          <w:noProof/>
          <w:sz w:val="24"/>
          <w:szCs w:val="24"/>
          <w:lang w:eastAsia="pt-BR"/>
        </w:rPr>
      </w:pPr>
      <w:r>
        <w:rPr>
          <w:sz w:val="28"/>
          <w:szCs w:val="28"/>
        </w:rPr>
        <w:fldChar w:fldCharType="begin"/>
      </w:r>
      <w:r>
        <w:rPr>
          <w:sz w:val="28"/>
          <w:szCs w:val="28"/>
        </w:rPr>
        <w:instrText xml:space="preserve"> TOC \h \z \c "Figura" </w:instrText>
      </w:r>
      <w:r>
        <w:rPr>
          <w:sz w:val="28"/>
          <w:szCs w:val="28"/>
        </w:rPr>
        <w:fldChar w:fldCharType="separate"/>
      </w:r>
      <w:hyperlink w:anchor="_Toc200264885" w:history="1">
        <w:r w:rsidR="00A96F4F" w:rsidRPr="00AD3464">
          <w:rPr>
            <w:rStyle w:val="Hyperlink"/>
            <w:rFonts w:ascii="Arial" w:hAnsi="Arial" w:cs="Arial"/>
            <w:noProof/>
          </w:rPr>
          <w:t>Figura 1 – Análise da familiaridade do usuário com plataformas de gestão</w:t>
        </w:r>
        <w:r w:rsidR="00A96F4F">
          <w:rPr>
            <w:noProof/>
            <w:webHidden/>
          </w:rPr>
          <w:tab/>
        </w:r>
        <w:r w:rsidR="00A96F4F">
          <w:rPr>
            <w:noProof/>
            <w:webHidden/>
          </w:rPr>
          <w:fldChar w:fldCharType="begin"/>
        </w:r>
        <w:r w:rsidR="00A96F4F">
          <w:rPr>
            <w:noProof/>
            <w:webHidden/>
          </w:rPr>
          <w:instrText xml:space="preserve"> PAGEREF _Toc200264885 \h </w:instrText>
        </w:r>
        <w:r w:rsidR="00A96F4F">
          <w:rPr>
            <w:noProof/>
            <w:webHidden/>
          </w:rPr>
        </w:r>
        <w:r w:rsidR="00A96F4F">
          <w:rPr>
            <w:noProof/>
            <w:webHidden/>
          </w:rPr>
          <w:fldChar w:fldCharType="separate"/>
        </w:r>
        <w:r w:rsidR="00A96F4F">
          <w:rPr>
            <w:noProof/>
            <w:webHidden/>
          </w:rPr>
          <w:t>13</w:t>
        </w:r>
        <w:r w:rsidR="00A96F4F">
          <w:rPr>
            <w:noProof/>
            <w:webHidden/>
          </w:rPr>
          <w:fldChar w:fldCharType="end"/>
        </w:r>
      </w:hyperlink>
    </w:p>
    <w:p w14:paraId="745A054F" w14:textId="506F5085" w:rsidR="00A96F4F" w:rsidRDefault="00B9017A">
      <w:pPr>
        <w:pStyle w:val="ndicedeilustraes"/>
        <w:tabs>
          <w:tab w:val="right" w:leader="dot" w:pos="9061"/>
        </w:tabs>
        <w:rPr>
          <w:rFonts w:eastAsiaTheme="minorEastAsia"/>
          <w:noProof/>
          <w:sz w:val="24"/>
          <w:szCs w:val="24"/>
          <w:lang w:eastAsia="pt-BR"/>
        </w:rPr>
      </w:pPr>
      <w:hyperlink w:anchor="_Toc200264886" w:history="1">
        <w:r w:rsidR="00A96F4F" w:rsidRPr="00AD3464">
          <w:rPr>
            <w:rStyle w:val="Hyperlink"/>
            <w:rFonts w:ascii="Arial" w:hAnsi="Arial" w:cs="Arial"/>
            <w:noProof/>
          </w:rPr>
          <w:t>Figura 2 - Análise dos principais problemas que microempreendedores enfrentam</w:t>
        </w:r>
        <w:r w:rsidR="00A96F4F">
          <w:rPr>
            <w:noProof/>
            <w:webHidden/>
          </w:rPr>
          <w:tab/>
        </w:r>
        <w:r w:rsidR="00A96F4F">
          <w:rPr>
            <w:noProof/>
            <w:webHidden/>
          </w:rPr>
          <w:fldChar w:fldCharType="begin"/>
        </w:r>
        <w:r w:rsidR="00A96F4F">
          <w:rPr>
            <w:noProof/>
            <w:webHidden/>
          </w:rPr>
          <w:instrText xml:space="preserve"> PAGEREF _Toc200264886 \h </w:instrText>
        </w:r>
        <w:r w:rsidR="00A96F4F">
          <w:rPr>
            <w:noProof/>
            <w:webHidden/>
          </w:rPr>
        </w:r>
        <w:r w:rsidR="00A96F4F">
          <w:rPr>
            <w:noProof/>
            <w:webHidden/>
          </w:rPr>
          <w:fldChar w:fldCharType="separate"/>
        </w:r>
        <w:r w:rsidR="00A96F4F">
          <w:rPr>
            <w:noProof/>
            <w:webHidden/>
          </w:rPr>
          <w:t>14</w:t>
        </w:r>
        <w:r w:rsidR="00A96F4F">
          <w:rPr>
            <w:noProof/>
            <w:webHidden/>
          </w:rPr>
          <w:fldChar w:fldCharType="end"/>
        </w:r>
      </w:hyperlink>
    </w:p>
    <w:p w14:paraId="3C8A8F8D" w14:textId="573E5DEE" w:rsidR="00A96F4F" w:rsidRDefault="00B9017A">
      <w:pPr>
        <w:pStyle w:val="ndicedeilustraes"/>
        <w:tabs>
          <w:tab w:val="right" w:leader="dot" w:pos="9061"/>
        </w:tabs>
        <w:rPr>
          <w:rFonts w:eastAsiaTheme="minorEastAsia"/>
          <w:noProof/>
          <w:sz w:val="24"/>
          <w:szCs w:val="24"/>
          <w:lang w:eastAsia="pt-BR"/>
        </w:rPr>
      </w:pPr>
      <w:hyperlink w:anchor="_Toc200264887" w:history="1">
        <w:r w:rsidR="00A96F4F" w:rsidRPr="00AD3464">
          <w:rPr>
            <w:rStyle w:val="Hyperlink"/>
            <w:rFonts w:ascii="Arial" w:hAnsi="Arial" w:cs="Arial"/>
            <w:noProof/>
          </w:rPr>
          <w:t>Figura 3 - Análise sobre o conhecimento prévio do empreendedor sobre sistemas ERP</w:t>
        </w:r>
        <w:r w:rsidR="00A96F4F">
          <w:rPr>
            <w:noProof/>
            <w:webHidden/>
          </w:rPr>
          <w:tab/>
        </w:r>
        <w:r w:rsidR="00A96F4F">
          <w:rPr>
            <w:noProof/>
            <w:webHidden/>
          </w:rPr>
          <w:fldChar w:fldCharType="begin"/>
        </w:r>
        <w:r w:rsidR="00A96F4F">
          <w:rPr>
            <w:noProof/>
            <w:webHidden/>
          </w:rPr>
          <w:instrText xml:space="preserve"> PAGEREF _Toc200264887 \h </w:instrText>
        </w:r>
        <w:r w:rsidR="00A96F4F">
          <w:rPr>
            <w:noProof/>
            <w:webHidden/>
          </w:rPr>
        </w:r>
        <w:r w:rsidR="00A96F4F">
          <w:rPr>
            <w:noProof/>
            <w:webHidden/>
          </w:rPr>
          <w:fldChar w:fldCharType="separate"/>
        </w:r>
        <w:r w:rsidR="00A96F4F">
          <w:rPr>
            <w:noProof/>
            <w:webHidden/>
          </w:rPr>
          <w:t>15</w:t>
        </w:r>
        <w:r w:rsidR="00A96F4F">
          <w:rPr>
            <w:noProof/>
            <w:webHidden/>
          </w:rPr>
          <w:fldChar w:fldCharType="end"/>
        </w:r>
      </w:hyperlink>
    </w:p>
    <w:p w14:paraId="2AB1E4C6" w14:textId="1D241252" w:rsidR="00A96F4F" w:rsidRDefault="00B9017A">
      <w:pPr>
        <w:pStyle w:val="ndicedeilustraes"/>
        <w:tabs>
          <w:tab w:val="right" w:leader="dot" w:pos="9061"/>
        </w:tabs>
        <w:rPr>
          <w:rFonts w:eastAsiaTheme="minorEastAsia"/>
          <w:noProof/>
          <w:sz w:val="24"/>
          <w:szCs w:val="24"/>
          <w:lang w:eastAsia="pt-BR"/>
        </w:rPr>
      </w:pPr>
      <w:hyperlink w:anchor="_Toc200264888" w:history="1">
        <w:r w:rsidR="00A96F4F" w:rsidRPr="00AD3464">
          <w:rPr>
            <w:rStyle w:val="Hyperlink"/>
            <w:rFonts w:ascii="Arial" w:hAnsi="Arial" w:cs="Arial"/>
            <w:noProof/>
          </w:rPr>
          <w:t>Figura 4 - Análise das opiniões de donos de pequenos negócios sobre uma plataforma de gestão customizável</w:t>
        </w:r>
        <w:r w:rsidR="00A96F4F">
          <w:rPr>
            <w:noProof/>
            <w:webHidden/>
          </w:rPr>
          <w:tab/>
        </w:r>
        <w:r w:rsidR="00A96F4F">
          <w:rPr>
            <w:noProof/>
            <w:webHidden/>
          </w:rPr>
          <w:fldChar w:fldCharType="begin"/>
        </w:r>
        <w:r w:rsidR="00A96F4F">
          <w:rPr>
            <w:noProof/>
            <w:webHidden/>
          </w:rPr>
          <w:instrText xml:space="preserve"> PAGEREF _Toc200264888 \h </w:instrText>
        </w:r>
        <w:r w:rsidR="00A96F4F">
          <w:rPr>
            <w:noProof/>
            <w:webHidden/>
          </w:rPr>
        </w:r>
        <w:r w:rsidR="00A96F4F">
          <w:rPr>
            <w:noProof/>
            <w:webHidden/>
          </w:rPr>
          <w:fldChar w:fldCharType="separate"/>
        </w:r>
        <w:r w:rsidR="00A96F4F">
          <w:rPr>
            <w:noProof/>
            <w:webHidden/>
          </w:rPr>
          <w:t>16</w:t>
        </w:r>
        <w:r w:rsidR="00A96F4F">
          <w:rPr>
            <w:noProof/>
            <w:webHidden/>
          </w:rPr>
          <w:fldChar w:fldCharType="end"/>
        </w:r>
      </w:hyperlink>
    </w:p>
    <w:p w14:paraId="05A23D86" w14:textId="19A589C2" w:rsidR="00A96F4F" w:rsidRDefault="00B9017A">
      <w:pPr>
        <w:pStyle w:val="ndicedeilustraes"/>
        <w:tabs>
          <w:tab w:val="right" w:leader="dot" w:pos="9061"/>
        </w:tabs>
        <w:rPr>
          <w:rFonts w:eastAsiaTheme="minorEastAsia"/>
          <w:noProof/>
          <w:sz w:val="24"/>
          <w:szCs w:val="24"/>
          <w:lang w:eastAsia="pt-BR"/>
        </w:rPr>
      </w:pPr>
      <w:hyperlink w:anchor="_Toc200264889" w:history="1">
        <w:r w:rsidR="00A96F4F" w:rsidRPr="00AD3464">
          <w:rPr>
            <w:rStyle w:val="Hyperlink"/>
            <w:rFonts w:ascii="Arial" w:hAnsi="Arial" w:cs="Arial"/>
            <w:noProof/>
          </w:rPr>
          <w:t>Figura 5 - Análise sobre frequência de dados importantes por parte do empreendedor</w:t>
        </w:r>
        <w:r w:rsidR="00A96F4F">
          <w:rPr>
            <w:noProof/>
            <w:webHidden/>
          </w:rPr>
          <w:tab/>
        </w:r>
        <w:r w:rsidR="00A96F4F">
          <w:rPr>
            <w:noProof/>
            <w:webHidden/>
          </w:rPr>
          <w:fldChar w:fldCharType="begin"/>
        </w:r>
        <w:r w:rsidR="00A96F4F">
          <w:rPr>
            <w:noProof/>
            <w:webHidden/>
          </w:rPr>
          <w:instrText xml:space="preserve"> PAGEREF _Toc200264889 \h </w:instrText>
        </w:r>
        <w:r w:rsidR="00A96F4F">
          <w:rPr>
            <w:noProof/>
            <w:webHidden/>
          </w:rPr>
        </w:r>
        <w:r w:rsidR="00A96F4F">
          <w:rPr>
            <w:noProof/>
            <w:webHidden/>
          </w:rPr>
          <w:fldChar w:fldCharType="separate"/>
        </w:r>
        <w:r w:rsidR="00A96F4F">
          <w:rPr>
            <w:noProof/>
            <w:webHidden/>
          </w:rPr>
          <w:t>17</w:t>
        </w:r>
        <w:r w:rsidR="00A96F4F">
          <w:rPr>
            <w:noProof/>
            <w:webHidden/>
          </w:rPr>
          <w:fldChar w:fldCharType="end"/>
        </w:r>
      </w:hyperlink>
    </w:p>
    <w:p w14:paraId="3C1EFCFF" w14:textId="3C9CC59B" w:rsidR="00A96F4F" w:rsidRDefault="00B9017A">
      <w:pPr>
        <w:pStyle w:val="ndicedeilustraes"/>
        <w:tabs>
          <w:tab w:val="right" w:leader="dot" w:pos="9061"/>
        </w:tabs>
        <w:rPr>
          <w:rFonts w:eastAsiaTheme="minorEastAsia"/>
          <w:noProof/>
          <w:sz w:val="24"/>
          <w:szCs w:val="24"/>
          <w:lang w:eastAsia="pt-BR"/>
        </w:rPr>
      </w:pPr>
      <w:hyperlink w:anchor="_Toc200264890" w:history="1">
        <w:r w:rsidR="00A96F4F" w:rsidRPr="00AD3464">
          <w:rPr>
            <w:rStyle w:val="Hyperlink"/>
            <w:rFonts w:ascii="Arial" w:hAnsi="Arial" w:cs="Arial"/>
            <w:noProof/>
          </w:rPr>
          <w:t>Figura 6 - Análise sobre controle do estoque do dono de pequeno negócio</w:t>
        </w:r>
        <w:r w:rsidR="00A96F4F">
          <w:rPr>
            <w:noProof/>
            <w:webHidden/>
          </w:rPr>
          <w:tab/>
        </w:r>
        <w:r w:rsidR="00A96F4F">
          <w:rPr>
            <w:noProof/>
            <w:webHidden/>
          </w:rPr>
          <w:fldChar w:fldCharType="begin"/>
        </w:r>
        <w:r w:rsidR="00A96F4F">
          <w:rPr>
            <w:noProof/>
            <w:webHidden/>
          </w:rPr>
          <w:instrText xml:space="preserve"> PAGEREF _Toc200264890 \h </w:instrText>
        </w:r>
        <w:r w:rsidR="00A96F4F">
          <w:rPr>
            <w:noProof/>
            <w:webHidden/>
          </w:rPr>
        </w:r>
        <w:r w:rsidR="00A96F4F">
          <w:rPr>
            <w:noProof/>
            <w:webHidden/>
          </w:rPr>
          <w:fldChar w:fldCharType="separate"/>
        </w:r>
        <w:r w:rsidR="00A96F4F">
          <w:rPr>
            <w:noProof/>
            <w:webHidden/>
          </w:rPr>
          <w:t>18</w:t>
        </w:r>
        <w:r w:rsidR="00A96F4F">
          <w:rPr>
            <w:noProof/>
            <w:webHidden/>
          </w:rPr>
          <w:fldChar w:fldCharType="end"/>
        </w:r>
      </w:hyperlink>
    </w:p>
    <w:p w14:paraId="0BDC88C6" w14:textId="22097057" w:rsidR="00A96F4F" w:rsidRDefault="00B9017A">
      <w:pPr>
        <w:pStyle w:val="ndicedeilustraes"/>
        <w:tabs>
          <w:tab w:val="right" w:leader="dot" w:pos="9061"/>
        </w:tabs>
        <w:rPr>
          <w:rFonts w:eastAsiaTheme="minorEastAsia"/>
          <w:noProof/>
          <w:sz w:val="24"/>
          <w:szCs w:val="24"/>
          <w:lang w:eastAsia="pt-BR"/>
        </w:rPr>
      </w:pPr>
      <w:hyperlink w:anchor="_Toc200264891" w:history="1">
        <w:r w:rsidR="00A96F4F" w:rsidRPr="00AD3464">
          <w:rPr>
            <w:rStyle w:val="Hyperlink"/>
            <w:rFonts w:ascii="Arial" w:hAnsi="Arial" w:cs="Arial"/>
            <w:noProof/>
          </w:rPr>
          <w:t>Figura 7 -  Análise sobre controle do fluxo de caixa do empreendedor</w:t>
        </w:r>
        <w:r w:rsidR="00A96F4F">
          <w:rPr>
            <w:noProof/>
            <w:webHidden/>
          </w:rPr>
          <w:tab/>
        </w:r>
        <w:r w:rsidR="00A96F4F">
          <w:rPr>
            <w:noProof/>
            <w:webHidden/>
          </w:rPr>
          <w:fldChar w:fldCharType="begin"/>
        </w:r>
        <w:r w:rsidR="00A96F4F">
          <w:rPr>
            <w:noProof/>
            <w:webHidden/>
          </w:rPr>
          <w:instrText xml:space="preserve"> PAGEREF _Toc200264891 \h </w:instrText>
        </w:r>
        <w:r w:rsidR="00A96F4F">
          <w:rPr>
            <w:noProof/>
            <w:webHidden/>
          </w:rPr>
        </w:r>
        <w:r w:rsidR="00A96F4F">
          <w:rPr>
            <w:noProof/>
            <w:webHidden/>
          </w:rPr>
          <w:fldChar w:fldCharType="separate"/>
        </w:r>
        <w:r w:rsidR="00A96F4F">
          <w:rPr>
            <w:noProof/>
            <w:webHidden/>
          </w:rPr>
          <w:t>19</w:t>
        </w:r>
        <w:r w:rsidR="00A96F4F">
          <w:rPr>
            <w:noProof/>
            <w:webHidden/>
          </w:rPr>
          <w:fldChar w:fldCharType="end"/>
        </w:r>
      </w:hyperlink>
    </w:p>
    <w:p w14:paraId="2677C802" w14:textId="09BB2BD6" w:rsidR="00A96F4F" w:rsidRDefault="00B9017A">
      <w:pPr>
        <w:pStyle w:val="ndicedeilustraes"/>
        <w:tabs>
          <w:tab w:val="right" w:leader="dot" w:pos="9061"/>
        </w:tabs>
        <w:rPr>
          <w:rFonts w:eastAsiaTheme="minorEastAsia"/>
          <w:noProof/>
          <w:sz w:val="24"/>
          <w:szCs w:val="24"/>
          <w:lang w:eastAsia="pt-BR"/>
        </w:rPr>
      </w:pPr>
      <w:hyperlink w:anchor="_Toc200264892" w:history="1">
        <w:r w:rsidR="00A96F4F" w:rsidRPr="00AD3464">
          <w:rPr>
            <w:rStyle w:val="Hyperlink"/>
            <w:rFonts w:ascii="Arial" w:hAnsi="Arial" w:cs="Arial"/>
            <w:noProof/>
          </w:rPr>
          <w:t>Figura 8 - Análise da opinião do empreendedor sobre possíveis funcionalidades em plataforma de gestão</w:t>
        </w:r>
        <w:r w:rsidR="00A96F4F">
          <w:rPr>
            <w:noProof/>
            <w:webHidden/>
          </w:rPr>
          <w:tab/>
        </w:r>
        <w:r w:rsidR="00A96F4F">
          <w:rPr>
            <w:noProof/>
            <w:webHidden/>
          </w:rPr>
          <w:fldChar w:fldCharType="begin"/>
        </w:r>
        <w:r w:rsidR="00A96F4F">
          <w:rPr>
            <w:noProof/>
            <w:webHidden/>
          </w:rPr>
          <w:instrText xml:space="preserve"> PAGEREF _Toc200264892 \h </w:instrText>
        </w:r>
        <w:r w:rsidR="00A96F4F">
          <w:rPr>
            <w:noProof/>
            <w:webHidden/>
          </w:rPr>
        </w:r>
        <w:r w:rsidR="00A96F4F">
          <w:rPr>
            <w:noProof/>
            <w:webHidden/>
          </w:rPr>
          <w:fldChar w:fldCharType="separate"/>
        </w:r>
        <w:r w:rsidR="00A96F4F">
          <w:rPr>
            <w:noProof/>
            <w:webHidden/>
          </w:rPr>
          <w:t>20</w:t>
        </w:r>
        <w:r w:rsidR="00A96F4F">
          <w:rPr>
            <w:noProof/>
            <w:webHidden/>
          </w:rPr>
          <w:fldChar w:fldCharType="end"/>
        </w:r>
      </w:hyperlink>
    </w:p>
    <w:p w14:paraId="5C40B16B" w14:textId="058A1E32" w:rsidR="00A96F4F" w:rsidRDefault="00B9017A">
      <w:pPr>
        <w:pStyle w:val="ndicedeilustraes"/>
        <w:tabs>
          <w:tab w:val="right" w:leader="dot" w:pos="9061"/>
        </w:tabs>
        <w:rPr>
          <w:rFonts w:eastAsiaTheme="minorEastAsia"/>
          <w:noProof/>
          <w:sz w:val="24"/>
          <w:szCs w:val="24"/>
          <w:lang w:eastAsia="pt-BR"/>
        </w:rPr>
      </w:pPr>
      <w:hyperlink w:anchor="_Toc200264893" w:history="1">
        <w:r w:rsidR="00A96F4F" w:rsidRPr="00AD3464">
          <w:rPr>
            <w:rStyle w:val="Hyperlink"/>
            <w:rFonts w:ascii="Arial" w:hAnsi="Arial" w:cs="Arial"/>
            <w:noProof/>
          </w:rPr>
          <w:t>Figura 9 - Análise da característica chave para um bom sistema</w:t>
        </w:r>
        <w:r w:rsidR="00A96F4F">
          <w:rPr>
            <w:noProof/>
            <w:webHidden/>
          </w:rPr>
          <w:tab/>
        </w:r>
        <w:r w:rsidR="00A96F4F">
          <w:rPr>
            <w:noProof/>
            <w:webHidden/>
          </w:rPr>
          <w:fldChar w:fldCharType="begin"/>
        </w:r>
        <w:r w:rsidR="00A96F4F">
          <w:rPr>
            <w:noProof/>
            <w:webHidden/>
          </w:rPr>
          <w:instrText xml:space="preserve"> PAGEREF _Toc200264893 \h </w:instrText>
        </w:r>
        <w:r w:rsidR="00A96F4F">
          <w:rPr>
            <w:noProof/>
            <w:webHidden/>
          </w:rPr>
        </w:r>
        <w:r w:rsidR="00A96F4F">
          <w:rPr>
            <w:noProof/>
            <w:webHidden/>
          </w:rPr>
          <w:fldChar w:fldCharType="separate"/>
        </w:r>
        <w:r w:rsidR="00A96F4F">
          <w:rPr>
            <w:noProof/>
            <w:webHidden/>
          </w:rPr>
          <w:t>21</w:t>
        </w:r>
        <w:r w:rsidR="00A96F4F">
          <w:rPr>
            <w:noProof/>
            <w:webHidden/>
          </w:rPr>
          <w:fldChar w:fldCharType="end"/>
        </w:r>
      </w:hyperlink>
    </w:p>
    <w:p w14:paraId="38E334A8" w14:textId="22E8D0CE" w:rsidR="00A96F4F" w:rsidRDefault="00B9017A">
      <w:pPr>
        <w:pStyle w:val="ndicedeilustraes"/>
        <w:tabs>
          <w:tab w:val="right" w:leader="dot" w:pos="9061"/>
        </w:tabs>
        <w:rPr>
          <w:rFonts w:eastAsiaTheme="minorEastAsia"/>
          <w:noProof/>
          <w:sz w:val="24"/>
          <w:szCs w:val="24"/>
          <w:lang w:eastAsia="pt-BR"/>
        </w:rPr>
      </w:pPr>
      <w:hyperlink w:anchor="_Toc200264894" w:history="1">
        <w:r w:rsidR="00A96F4F" w:rsidRPr="00AD3464">
          <w:rPr>
            <w:rStyle w:val="Hyperlink"/>
            <w:rFonts w:ascii="Arial" w:hAnsi="Arial" w:cs="Arial"/>
            <w:noProof/>
          </w:rPr>
          <w:t>Figura 10 - Análise da possibilidade de investimento mensal em um sistema de gestão por parte do microempreendedor</w:t>
        </w:r>
        <w:r w:rsidR="00A96F4F">
          <w:rPr>
            <w:noProof/>
            <w:webHidden/>
          </w:rPr>
          <w:tab/>
        </w:r>
        <w:r w:rsidR="00A96F4F">
          <w:rPr>
            <w:noProof/>
            <w:webHidden/>
          </w:rPr>
          <w:fldChar w:fldCharType="begin"/>
        </w:r>
        <w:r w:rsidR="00A96F4F">
          <w:rPr>
            <w:noProof/>
            <w:webHidden/>
          </w:rPr>
          <w:instrText xml:space="preserve"> PAGEREF _Toc200264894 \h </w:instrText>
        </w:r>
        <w:r w:rsidR="00A96F4F">
          <w:rPr>
            <w:noProof/>
            <w:webHidden/>
          </w:rPr>
        </w:r>
        <w:r w:rsidR="00A96F4F">
          <w:rPr>
            <w:noProof/>
            <w:webHidden/>
          </w:rPr>
          <w:fldChar w:fldCharType="separate"/>
        </w:r>
        <w:r w:rsidR="00A96F4F">
          <w:rPr>
            <w:noProof/>
            <w:webHidden/>
          </w:rPr>
          <w:t>22</w:t>
        </w:r>
        <w:r w:rsidR="00A96F4F">
          <w:rPr>
            <w:noProof/>
            <w:webHidden/>
          </w:rPr>
          <w:fldChar w:fldCharType="end"/>
        </w:r>
      </w:hyperlink>
    </w:p>
    <w:p w14:paraId="7F67E240" w14:textId="7032B7D9" w:rsidR="00A96F4F" w:rsidRDefault="00B9017A">
      <w:pPr>
        <w:pStyle w:val="ndicedeilustraes"/>
        <w:tabs>
          <w:tab w:val="right" w:leader="dot" w:pos="9061"/>
        </w:tabs>
        <w:rPr>
          <w:rFonts w:eastAsiaTheme="minorEastAsia"/>
          <w:noProof/>
          <w:sz w:val="24"/>
          <w:szCs w:val="24"/>
          <w:lang w:eastAsia="pt-BR"/>
        </w:rPr>
      </w:pPr>
      <w:hyperlink w:anchor="_Toc200264895" w:history="1">
        <w:r w:rsidR="00A96F4F" w:rsidRPr="00AD3464">
          <w:rPr>
            <w:rStyle w:val="Hyperlink"/>
            <w:rFonts w:ascii="Arial" w:hAnsi="Arial" w:cs="Arial"/>
            <w:noProof/>
          </w:rPr>
          <w:t>Figura 11 - Logo da plataforma Zeno</w:t>
        </w:r>
        <w:r w:rsidR="00A96F4F">
          <w:rPr>
            <w:noProof/>
            <w:webHidden/>
          </w:rPr>
          <w:tab/>
        </w:r>
        <w:r w:rsidR="00A96F4F">
          <w:rPr>
            <w:noProof/>
            <w:webHidden/>
          </w:rPr>
          <w:fldChar w:fldCharType="begin"/>
        </w:r>
        <w:r w:rsidR="00A96F4F">
          <w:rPr>
            <w:noProof/>
            <w:webHidden/>
          </w:rPr>
          <w:instrText xml:space="preserve"> PAGEREF _Toc200264895 \h </w:instrText>
        </w:r>
        <w:r w:rsidR="00A96F4F">
          <w:rPr>
            <w:noProof/>
            <w:webHidden/>
          </w:rPr>
        </w:r>
        <w:r w:rsidR="00A96F4F">
          <w:rPr>
            <w:noProof/>
            <w:webHidden/>
          </w:rPr>
          <w:fldChar w:fldCharType="separate"/>
        </w:r>
        <w:r w:rsidR="00A96F4F">
          <w:rPr>
            <w:noProof/>
            <w:webHidden/>
          </w:rPr>
          <w:t>24</w:t>
        </w:r>
        <w:r w:rsidR="00A96F4F">
          <w:rPr>
            <w:noProof/>
            <w:webHidden/>
          </w:rPr>
          <w:fldChar w:fldCharType="end"/>
        </w:r>
      </w:hyperlink>
    </w:p>
    <w:p w14:paraId="4F5FAD8E" w14:textId="4AB5D3E2" w:rsidR="00A96F4F" w:rsidRDefault="00B9017A">
      <w:pPr>
        <w:pStyle w:val="ndicedeilustraes"/>
        <w:tabs>
          <w:tab w:val="right" w:leader="dot" w:pos="9061"/>
        </w:tabs>
        <w:rPr>
          <w:rFonts w:eastAsiaTheme="minorEastAsia"/>
          <w:noProof/>
          <w:sz w:val="24"/>
          <w:szCs w:val="24"/>
          <w:lang w:eastAsia="pt-BR"/>
        </w:rPr>
      </w:pPr>
      <w:hyperlink w:anchor="_Toc200264896" w:history="1">
        <w:r w:rsidR="00A96F4F" w:rsidRPr="00AD3464">
          <w:rPr>
            <w:rStyle w:val="Hyperlink"/>
            <w:rFonts w:ascii="Arial" w:hAnsi="Arial" w:cs="Arial"/>
            <w:noProof/>
          </w:rPr>
          <w:t>Figura 12 - Logo simplificada do sistema Zeno</w:t>
        </w:r>
        <w:r w:rsidR="00A96F4F">
          <w:rPr>
            <w:noProof/>
            <w:webHidden/>
          </w:rPr>
          <w:tab/>
        </w:r>
        <w:r w:rsidR="00A96F4F">
          <w:rPr>
            <w:noProof/>
            <w:webHidden/>
          </w:rPr>
          <w:fldChar w:fldCharType="begin"/>
        </w:r>
        <w:r w:rsidR="00A96F4F">
          <w:rPr>
            <w:noProof/>
            <w:webHidden/>
          </w:rPr>
          <w:instrText xml:space="preserve"> PAGEREF _Toc200264896 \h </w:instrText>
        </w:r>
        <w:r w:rsidR="00A96F4F">
          <w:rPr>
            <w:noProof/>
            <w:webHidden/>
          </w:rPr>
        </w:r>
        <w:r w:rsidR="00A96F4F">
          <w:rPr>
            <w:noProof/>
            <w:webHidden/>
          </w:rPr>
          <w:fldChar w:fldCharType="separate"/>
        </w:r>
        <w:r w:rsidR="00A96F4F">
          <w:rPr>
            <w:noProof/>
            <w:webHidden/>
          </w:rPr>
          <w:t>24</w:t>
        </w:r>
        <w:r w:rsidR="00A96F4F">
          <w:rPr>
            <w:noProof/>
            <w:webHidden/>
          </w:rPr>
          <w:fldChar w:fldCharType="end"/>
        </w:r>
      </w:hyperlink>
    </w:p>
    <w:p w14:paraId="0BCDD4BD" w14:textId="2492079D" w:rsidR="004353CD" w:rsidRDefault="00660CA0" w:rsidP="004353CD">
      <w:pPr>
        <w:pStyle w:val="Abnt"/>
        <w:rPr>
          <w:sz w:val="28"/>
          <w:szCs w:val="28"/>
        </w:rPr>
      </w:pPr>
      <w:r>
        <w:rPr>
          <w:sz w:val="28"/>
          <w:szCs w:val="28"/>
        </w:rPr>
        <w:fldChar w:fldCharType="end"/>
      </w:r>
    </w:p>
    <w:p w14:paraId="2906BD4F" w14:textId="02995858" w:rsidR="00091FAE" w:rsidRDefault="00091FAE" w:rsidP="004353CD">
      <w:pPr>
        <w:pStyle w:val="Abnt"/>
        <w:rPr>
          <w:sz w:val="28"/>
          <w:szCs w:val="28"/>
        </w:rPr>
      </w:pPr>
    </w:p>
    <w:p w14:paraId="7B68A101" w14:textId="77777777" w:rsidR="00DD7391" w:rsidRDefault="00DD7391">
      <w:pPr>
        <w:rPr>
          <w:sz w:val="28"/>
          <w:szCs w:val="28"/>
        </w:rPr>
        <w:sectPr w:rsidR="00DD7391" w:rsidSect="00D700CE">
          <w:pgSz w:w="11906" w:h="16838"/>
          <w:pgMar w:top="1701" w:right="1134" w:bottom="1134" w:left="1701" w:header="709" w:footer="709" w:gutter="0"/>
          <w:cols w:space="708"/>
          <w:docGrid w:linePitch="360"/>
        </w:sectPr>
      </w:pPr>
    </w:p>
    <w:p w14:paraId="34470A22" w14:textId="3C9F7270" w:rsidR="007376D0" w:rsidRPr="00DD7391" w:rsidRDefault="007376D0" w:rsidP="00D52C73">
      <w:pPr>
        <w:pStyle w:val="Abnt"/>
        <w:numPr>
          <w:ilvl w:val="0"/>
          <w:numId w:val="20"/>
        </w:numPr>
        <w:rPr>
          <w:sz w:val="32"/>
          <w:szCs w:val="32"/>
        </w:rPr>
      </w:pPr>
      <w:bookmarkStart w:id="18" w:name="_Toc199345941"/>
      <w:r w:rsidRPr="00DD7391">
        <w:lastRenderedPageBreak/>
        <w:t>INTRODUÇÃO</w:t>
      </w:r>
      <w:bookmarkEnd w:id="18"/>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9"/>
      <w:commentRangeStart w:id="20"/>
      <w:r>
        <w:t>sários,</w:t>
      </w:r>
      <w:commentRangeEnd w:id="19"/>
      <w:r>
        <w:commentReference w:id="19"/>
      </w:r>
      <w:commentRangeEnd w:id="20"/>
      <w:r w:rsidR="00B55EB6">
        <w:rPr>
          <w:rStyle w:val="Refdecomentrio"/>
          <w:rFonts w:asciiTheme="minorHAnsi" w:hAnsiTheme="minorHAnsi" w:cstheme="minorBidi"/>
          <w:bCs w:val="0"/>
        </w:rPr>
        <w:commentReference w:id="20"/>
      </w:r>
      <w:r>
        <w:t xml:space="preserve"> dentre eles, os microempreendedores.</w:t>
      </w:r>
    </w:p>
    <w:p w14:paraId="1B308832" w14:textId="54A8E148" w:rsidR="00EC6E3F" w:rsidRDefault="00DF72A2" w:rsidP="00EC6E3F">
      <w:pPr>
        <w:pStyle w:val="Abnt3"/>
      </w:pPr>
      <w:r>
        <w:t xml:space="preserve">Para que </w:t>
      </w:r>
      <w:r w:rsidR="00F53471">
        <w:t>o</w:t>
      </w:r>
      <w:r>
        <w:t xml:space="preserve">s </w:t>
      </w:r>
      <w:proofErr w:type="spellStart"/>
      <w:r>
        <w:t>MEIs</w:t>
      </w:r>
      <w:proofErr w:type="spellEnd"/>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0406654B" w:rsidR="00330DE2" w:rsidRDefault="00330DE2" w:rsidP="00D52C73">
      <w:pPr>
        <w:pStyle w:val="Abnt"/>
        <w:numPr>
          <w:ilvl w:val="0"/>
          <w:numId w:val="20"/>
        </w:numPr>
      </w:pPr>
      <w:bookmarkStart w:id="21" w:name="_Toc199345942"/>
      <w:r>
        <w:lastRenderedPageBreak/>
        <w:t>OBJETIVOS</w:t>
      </w:r>
      <w:bookmarkEnd w:id="21"/>
    </w:p>
    <w:p w14:paraId="20740798" w14:textId="1E54277D" w:rsidR="00C82375" w:rsidRDefault="00C82375" w:rsidP="00C82375">
      <w:pPr>
        <w:pStyle w:val="Abnt"/>
        <w:ind w:left="720"/>
      </w:pPr>
    </w:p>
    <w:p w14:paraId="3430F217" w14:textId="513EF7F7" w:rsidR="001C612C" w:rsidRDefault="002D19A8" w:rsidP="001C612C">
      <w:pPr>
        <w:pStyle w:val="Abnt3"/>
      </w:pPr>
      <w:r>
        <w:t xml:space="preserve">A </w:t>
      </w:r>
      <w:del w:id="22" w:author="MAGALI BENEDITA TEIXEIRA NERY" w:date="2025-07-03T12:00:00Z">
        <w:r w:rsidDel="00DA18F1">
          <w:delText xml:space="preserve">ferramenta </w:delText>
        </w:r>
      </w:del>
      <w:ins w:id="23" w:author="MAGALI BENEDITA TEIXEIRA NERY" w:date="2025-07-03T12:00:00Z">
        <w:r w:rsidR="00DA18F1">
          <w:t>plataforma</w:t>
        </w:r>
        <w:r w:rsidR="00DA18F1">
          <w:t xml:space="preserve"> </w:t>
        </w:r>
      </w:ins>
      <w:del w:id="24" w:author="MAGALI BENEDITA TEIXEIRA NERY" w:date="2025-07-03T12:01:00Z">
        <w:r w:rsidDel="00DA18F1">
          <w:delText>foi desenvolvida</w:delText>
        </w:r>
      </w:del>
      <w:ins w:id="25" w:author="MAGALI BENEDITA TEIXEIRA NERY" w:date="2025-07-03T12:01:00Z">
        <w:r w:rsidR="00DA18F1">
          <w:t>tem</w:t>
        </w:r>
      </w:ins>
      <w:r>
        <w:t xml:space="preserve"> </w:t>
      </w:r>
      <w:proofErr w:type="spellStart"/>
      <w:r>
        <w:t>com</w:t>
      </w:r>
      <w:ins w:id="26" w:author="MAGALI BENEDITA TEIXEIRA NERY" w:date="2025-07-03T12:01:00Z">
        <w:r w:rsidR="00DA18F1">
          <w:t>o</w:t>
        </w:r>
      </w:ins>
      <w:del w:id="27" w:author="MAGALI BENEDITA TEIXEIRA NERY" w:date="2025-07-03T12:01:00Z">
        <w:r w:rsidDel="00DA18F1">
          <w:delText xml:space="preserve"> o </w:delText>
        </w:r>
      </w:del>
      <w:r>
        <w:t>objetivo</w:t>
      </w:r>
      <w:proofErr w:type="spellEnd"/>
      <w:r>
        <w:t xml:space="preserve"> </w:t>
      </w:r>
      <w:del w:id="28" w:author="MAGALI BENEDITA TEIXEIRA NERY" w:date="2025-07-03T12:01:00Z">
        <w:r w:rsidDel="00DA18F1">
          <w:delText xml:space="preserve">de </w:delText>
        </w:r>
      </w:del>
      <w:r>
        <w:t xml:space="preserve">auxiliar o usuário a gerir a sua microempresa, </w:t>
      </w:r>
      <w:r w:rsidR="009128D7">
        <w:t xml:space="preserve">introduzir o empreendedor ao mundo digital e </w:t>
      </w:r>
      <w:del w:id="29" w:author="MAGALI BENEDITA TEIXEIRA NERY" w:date="2025-07-03T12:01:00Z">
        <w:r w:rsidR="009128D7" w:rsidDel="00DA18F1">
          <w:delText xml:space="preserve">aumentar </w:delText>
        </w:r>
      </w:del>
      <w:ins w:id="30" w:author="MAGALI BENEDITA TEIXEIRA NERY" w:date="2025-07-03T12:01:00Z">
        <w:r w:rsidR="00DA18F1">
          <w:t>aumenta</w:t>
        </w:r>
        <w:r w:rsidR="00DA18F1">
          <w:t>ndo</w:t>
        </w:r>
        <w:r w:rsidR="00DA18F1">
          <w:t xml:space="preserve"> </w:t>
        </w:r>
      </w:ins>
      <w:r w:rsidR="009128D7">
        <w:t>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71A92D2D" w:rsidR="001C612C" w:rsidRDefault="001C612C" w:rsidP="00C82375">
      <w:pPr>
        <w:pStyle w:val="Abnt3"/>
      </w:pPr>
      <w:r w:rsidRPr="001C612C">
        <w:rPr>
          <w:b/>
        </w:rPr>
        <w:t xml:space="preserve">Auxiliar o usuário a gerir a sua microempresa: </w:t>
      </w:r>
      <w:r>
        <w:t xml:space="preserve">Por fornecer um controle de tarefas e eventos relativos </w:t>
      </w:r>
      <w:del w:id="31" w:author="MAGALI BENEDITA TEIXEIRA NERY" w:date="2025-07-03T12:02:00Z">
        <w:r w:rsidDel="00DA18F1">
          <w:delText>a</w:delText>
        </w:r>
      </w:del>
      <w:ins w:id="32" w:author="MAGALI BENEDITA TEIXEIRA NERY" w:date="2025-07-03T12:02:00Z">
        <w:r w:rsidR="00DA18F1">
          <w:t>à</w:t>
        </w:r>
      </w:ins>
      <w:r>
        <w:t xml:space="preserve">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35F6943C" w:rsidR="00091FAE" w:rsidDel="00DA18F1" w:rsidRDefault="00091FAE">
      <w:pPr>
        <w:rPr>
          <w:del w:id="33" w:author="MAGALI BENEDITA TEIXEIRA NERY" w:date="2025-07-03T12:03:00Z"/>
          <w:rFonts w:ascii="Arial" w:hAnsi="Arial" w:cs="Arial"/>
          <w:bCs/>
          <w:sz w:val="24"/>
          <w:szCs w:val="24"/>
        </w:rPr>
      </w:pPr>
    </w:p>
    <w:p w14:paraId="21B427EE" w14:textId="4FA18A7A" w:rsidR="007376D0" w:rsidDel="00DA18F1" w:rsidRDefault="007376D0" w:rsidP="00091FAE">
      <w:pPr>
        <w:pStyle w:val="Abnt"/>
        <w:rPr>
          <w:del w:id="34" w:author="MAGALI BENEDITA TEIXEIRA NERY" w:date="2025-07-03T12:03:00Z"/>
        </w:rPr>
      </w:pPr>
    </w:p>
    <w:p w14:paraId="3EDEAF46" w14:textId="450B79D5" w:rsidR="00091FAE" w:rsidRDefault="00091FAE" w:rsidP="00330DE2">
      <w:pPr>
        <w:pStyle w:val="Abnt"/>
        <w:numPr>
          <w:ilvl w:val="0"/>
          <w:numId w:val="3"/>
        </w:numPr>
      </w:pPr>
      <w:bookmarkStart w:id="35" w:name="_Toc199345943"/>
      <w:commentRangeStart w:id="36"/>
      <w:r>
        <w:t>METODOLOGIA</w:t>
      </w:r>
      <w:bookmarkEnd w:id="35"/>
      <w:commentRangeEnd w:id="36"/>
      <w:r w:rsidR="00DA18F1">
        <w:rPr>
          <w:rStyle w:val="Refdecomentrio"/>
          <w:rFonts w:asciiTheme="minorHAnsi" w:hAnsiTheme="minorHAnsi" w:cstheme="minorBidi"/>
          <w:b w:val="0"/>
          <w:bCs w:val="0"/>
        </w:rPr>
        <w:commentReference w:id="36"/>
      </w:r>
    </w:p>
    <w:p w14:paraId="44DCE531" w14:textId="69516629" w:rsidR="00E84BB1" w:rsidRDefault="00E84BB1" w:rsidP="00E84BB1">
      <w:pPr>
        <w:pStyle w:val="Abnt"/>
        <w:ind w:left="720"/>
      </w:pPr>
    </w:p>
    <w:p w14:paraId="59B6BC42" w14:textId="5CB40AE2" w:rsidR="00330DE2" w:rsidRDefault="00E84BB1" w:rsidP="003C46F3">
      <w:pPr>
        <w:pStyle w:val="Abnt3"/>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39F61C00" w:rsidR="007261D0" w:rsidRDefault="00FC0692" w:rsidP="007261D0">
      <w:pPr>
        <w:pStyle w:val="Abnt3"/>
        <w:ind w:left="720"/>
      </w:pPr>
      <w:r w:rsidRPr="00FC0692">
        <w:t>Com a pesquisa, feita principalmente por meio de questionários, procuramos entender se o microempreendedor que respondeu, se encaixa no perfil que estamos estudando e quais são suas maiores dificuld</w:t>
      </w:r>
      <w:r>
        <w:t>ades</w:t>
      </w:r>
      <w:r w:rsidR="002D5BE5">
        <w:t>.</w:t>
      </w:r>
    </w:p>
    <w:p w14:paraId="499D02F2" w14:textId="1F95DE52" w:rsidR="007261D0" w:rsidRDefault="00E4463C" w:rsidP="004D5F37">
      <w:pPr>
        <w:pStyle w:val="Abnt2"/>
        <w:ind w:left="440"/>
      </w:pPr>
      <w:r>
        <w:t xml:space="preserve">     </w:t>
      </w:r>
      <w:bookmarkStart w:id="37" w:name="_Toc199345944"/>
      <w:r w:rsidR="007261D0">
        <w:t>3.1 Planejamento estratégico</w:t>
      </w:r>
      <w:bookmarkEnd w:id="37"/>
    </w:p>
    <w:p w14:paraId="03198FA9" w14:textId="7AA89838" w:rsidR="007261D0" w:rsidRDefault="007261D0" w:rsidP="002D687D">
      <w:pPr>
        <w:pStyle w:val="Abnt3"/>
        <w:ind w:left="709"/>
      </w:pPr>
      <w:r>
        <w:t xml:space="preserve">  </w:t>
      </w:r>
      <w:r w:rsidR="00FC0692" w:rsidRPr="00FC0692">
        <w:t xml:space="preserve">Uma empresa precisa de algum tipo de planejamento estratégico, ao efetuar um bom planejamento, a performance dos processos internos empresariais aumenta (SANTOS; DRESCH; VEIT, 2020). A </w:t>
      </w:r>
      <w:del w:id="38" w:author="MAGALI BENEDITA TEIXEIRA NERY" w:date="2025-07-03T12:05:00Z">
        <w:r w:rsidR="00FC0692" w:rsidRPr="00FC0692" w:rsidDel="00DA18F1">
          <w:delText>plataforma Zeno</w:delText>
        </w:r>
      </w:del>
      <w:proofErr w:type="gramStart"/>
      <w:ins w:id="39" w:author="MAGALI BENEDITA TEIXEIRA NERY" w:date="2025-07-03T12:05:00Z">
        <w:r w:rsidR="00DA18F1" w:rsidRPr="00FC0692">
          <w:t xml:space="preserve">plataforma </w:t>
        </w:r>
        <w:r w:rsidR="00DA18F1">
          <w:t>Z</w:t>
        </w:r>
        <w:r w:rsidR="00DA18F1" w:rsidRPr="00FC0692">
          <w:t>eno</w:t>
        </w:r>
      </w:ins>
      <w:proofErr w:type="gramEnd"/>
      <w:r w:rsidR="00FC0692" w:rsidRPr="00FC0692">
        <w:t xml:space="preserve"> disponibiliza as ferramentas necessárias para planejar os recursos do neg</w:t>
      </w:r>
      <w:r w:rsidR="00FC0692">
        <w:t>ó</w:t>
      </w:r>
      <w:r w:rsidR="00FC0692" w:rsidRPr="00FC0692">
        <w:t>ci</w:t>
      </w:r>
      <w:r w:rsidR="00FC0692">
        <w:t>o, com base em dados do negócio</w:t>
      </w:r>
      <w:r w:rsidR="002D687D">
        <w:t>.</w:t>
      </w:r>
    </w:p>
    <w:p w14:paraId="1C04D106" w14:textId="7E17ECEB" w:rsidR="002D687D" w:rsidRDefault="002D687D" w:rsidP="004D5F37">
      <w:pPr>
        <w:pStyle w:val="Abnt2"/>
        <w:ind w:left="708"/>
      </w:pPr>
      <w:bookmarkStart w:id="40" w:name="_Toc199345945"/>
      <w:r w:rsidRPr="002D687D">
        <w:t>3.2 Gestão facilitada por ferramentas visuais</w:t>
      </w:r>
      <w:bookmarkEnd w:id="40"/>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41" w:name="_Toc199345946"/>
      <w:r w:rsidRPr="00E4463C">
        <w:t>3.3</w:t>
      </w:r>
      <w:r w:rsidR="007261D0" w:rsidRPr="00E4463C">
        <w:t xml:space="preserve"> </w:t>
      </w:r>
      <w:r w:rsidR="002D5BE5" w:rsidRPr="00E4463C">
        <w:t>Objetivos da Pesquisa</w:t>
      </w:r>
      <w:bookmarkEnd w:id="41"/>
    </w:p>
    <w:p w14:paraId="61B0E36F" w14:textId="2E42EC6A" w:rsidR="002D5BE5" w:rsidRDefault="00957AB0" w:rsidP="00957AB0">
      <w:pPr>
        <w:pStyle w:val="Abnt3"/>
        <w:ind w:left="708"/>
      </w:pPr>
      <w:r>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lastRenderedPageBreak/>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 xml:space="preserve">De que ferramentas ele utiliza para fazer a </w:t>
      </w:r>
      <w:commentRangeStart w:id="42"/>
      <w:r>
        <w:t>gestão d</w:t>
      </w:r>
      <w:commentRangeEnd w:id="42"/>
      <w:r w:rsidR="00DA18F1">
        <w:rPr>
          <w:rStyle w:val="Refdecomentrio"/>
          <w:rFonts w:asciiTheme="minorHAnsi" w:hAnsiTheme="minorHAnsi" w:cstheme="minorBidi"/>
          <w:bCs w:val="0"/>
        </w:rPr>
        <w:commentReference w:id="42"/>
      </w:r>
      <w:r>
        <w:t>esta empresa;</w:t>
      </w:r>
    </w:p>
    <w:p w14:paraId="6DEC07BC" w14:textId="5A01A414" w:rsidR="00DC05EF" w:rsidRDefault="00DC05EF" w:rsidP="00957AB0">
      <w:pPr>
        <w:pStyle w:val="Abnt3"/>
        <w:numPr>
          <w:ilvl w:val="0"/>
          <w:numId w:val="6"/>
        </w:numPr>
      </w:pPr>
      <w:r>
        <w:t>Se ele estaria disposto a pagar por um sistema de gestão.</w:t>
      </w:r>
    </w:p>
    <w:p w14:paraId="564A31D2" w14:textId="40C67F33" w:rsidR="003A6D7A" w:rsidRPr="00E67069" w:rsidRDefault="00DC05EF" w:rsidP="00E67069">
      <w:pPr>
        <w:pStyle w:val="Abnt3"/>
        <w:ind w:left="851" w:firstLine="425"/>
      </w:pPr>
      <w:r>
        <w:t>Ab</w:t>
      </w:r>
      <w:r w:rsidR="00D85813">
        <w:t>a</w:t>
      </w:r>
      <w:r>
        <w:t xml:space="preserve">ixo, temos </w:t>
      </w:r>
      <w:r w:rsidR="00D85813">
        <w:t xml:space="preserve">a análise detalhada da totalidade das repostas </w:t>
      </w:r>
      <w:del w:id="43" w:author="MAGALI BENEDITA TEIXEIRA NERY" w:date="2025-07-03T12:06:00Z">
        <w:r w:rsidR="00D85813" w:rsidDel="00DA18F1">
          <w:delText>ás</w:delText>
        </w:r>
      </w:del>
      <w:ins w:id="44" w:author="MAGALI BENEDITA TEIXEIRA NERY" w:date="2025-07-03T12:06:00Z">
        <w:r w:rsidR="00DA18F1">
          <w:t>às</w:t>
        </w:r>
      </w:ins>
      <w:r w:rsidR="00D85813">
        <w:t xml:space="preserve"> perguntas do questionário:</w:t>
      </w:r>
    </w:p>
    <w:p w14:paraId="5EE9F053" w14:textId="3A1EB20B" w:rsidR="00E67069" w:rsidRPr="00693A21" w:rsidRDefault="00E67069" w:rsidP="00E67069">
      <w:pPr>
        <w:pStyle w:val="Legenda"/>
        <w:keepNext/>
        <w:jc w:val="center"/>
        <w:rPr>
          <w:rFonts w:ascii="Arial" w:hAnsi="Arial" w:cs="Arial"/>
          <w:sz w:val="22"/>
        </w:rPr>
      </w:pPr>
      <w:bookmarkStart w:id="45" w:name="_Toc200264885"/>
      <w:r w:rsidRPr="00693A21">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1</w:t>
      </w:r>
      <w:r w:rsidR="00BA7985">
        <w:rPr>
          <w:rFonts w:ascii="Arial" w:hAnsi="Arial" w:cs="Arial"/>
          <w:sz w:val="22"/>
        </w:rPr>
        <w:fldChar w:fldCharType="end"/>
      </w:r>
      <w:r w:rsidRPr="00693A21">
        <w:rPr>
          <w:rFonts w:ascii="Arial" w:hAnsi="Arial" w:cs="Arial"/>
          <w:sz w:val="22"/>
        </w:rPr>
        <w:t xml:space="preserve"> – Análise da familiaridade do usuário com plataformas de gestão</w:t>
      </w:r>
      <w:bookmarkEnd w:id="45"/>
    </w:p>
    <w:p w14:paraId="5981F702" w14:textId="42072129" w:rsidR="00E67069" w:rsidRPr="00E67069" w:rsidRDefault="00E67069" w:rsidP="00E67069">
      <w:pPr>
        <w:pStyle w:val="Abnt3"/>
        <w:ind w:left="1287" w:firstLine="1690"/>
        <w:rPr>
          <w:color w:val="202124"/>
          <w:spacing w:val="3"/>
          <w:shd w:val="clear" w:color="auto" w:fill="FFFFFF"/>
        </w:rPr>
      </w:pPr>
      <w:r>
        <w:rPr>
          <w:color w:val="202124"/>
          <w:spacing w:val="3"/>
          <w:shd w:val="clear" w:color="auto" w:fill="FFFFFF"/>
        </w:rPr>
        <w:t>Você já usou um sistema, ou uma ferramenta digital, que ajudasse você a gerir a sua empresa?</w:t>
      </w:r>
    </w:p>
    <w:p w14:paraId="369B0CA3" w14:textId="23D9873E" w:rsidR="006E64CF" w:rsidRDefault="00233D0F" w:rsidP="00233D0F">
      <w:pPr>
        <w:pStyle w:val="Abnt3"/>
        <w:ind w:left="1287" w:hanging="11"/>
        <w:jc w:val="center"/>
      </w:pPr>
      <w:r w:rsidRPr="00233D0F">
        <w:rPr>
          <w:noProof/>
          <w:lang w:eastAsia="pt-BR"/>
        </w:rPr>
        <w:drawing>
          <wp:inline distT="0" distB="0" distL="0" distR="0" wp14:anchorId="54523ADC" wp14:editId="6589332B">
            <wp:extent cx="4000651" cy="2801620"/>
            <wp:effectExtent l="0" t="0" r="0" b="0"/>
            <wp:docPr id="1" name="Imagem 1" descr="D:\imagensGráfico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sGráficos\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408" cy="2807753"/>
                    </a:xfrm>
                    <a:prstGeom prst="rect">
                      <a:avLst/>
                    </a:prstGeom>
                    <a:noFill/>
                    <a:ln>
                      <a:noFill/>
                    </a:ln>
                  </pic:spPr>
                </pic:pic>
              </a:graphicData>
            </a:graphic>
          </wp:inline>
        </w:drawing>
      </w:r>
    </w:p>
    <w:p w14:paraId="6B262C10" w14:textId="7E317863" w:rsidR="00DF57C0" w:rsidRPr="00DF57C0" w:rsidRDefault="00DF57C0" w:rsidP="00233D0F">
      <w:pPr>
        <w:pStyle w:val="Abnt3"/>
        <w:ind w:left="1287" w:hanging="11"/>
        <w:jc w:val="center"/>
        <w:rPr>
          <w:sz w:val="20"/>
        </w:rPr>
      </w:pPr>
      <w:r>
        <w:rPr>
          <w:sz w:val="20"/>
        </w:rPr>
        <w:t>Fonte: Elaborado pelo próprio autor - 2025</w:t>
      </w:r>
    </w:p>
    <w:p w14:paraId="7B0C3A5C" w14:textId="57309670" w:rsidR="00DE1404" w:rsidRDefault="00E67069" w:rsidP="00E67069">
      <w:pPr>
        <w:pStyle w:val="Abnt3"/>
        <w:spacing w:line="276" w:lineRule="auto"/>
        <w:rPr>
          <w:b/>
        </w:rPr>
      </w:pPr>
      <w:r w:rsidRPr="00E67069">
        <w:rPr>
          <w:b/>
        </w:rPr>
        <w:t>Interpretação</w:t>
      </w:r>
      <w:r>
        <w:rPr>
          <w:b/>
        </w:rPr>
        <w:t xml:space="preserve"> dos dados </w:t>
      </w:r>
    </w:p>
    <w:p w14:paraId="7E082DA3" w14:textId="5966C6E0" w:rsidR="00E67069" w:rsidRDefault="00DF57C0" w:rsidP="00E67069">
      <w:pPr>
        <w:pStyle w:val="Abnt3"/>
        <w:spacing w:line="276" w:lineRule="auto"/>
      </w:pPr>
      <w:r>
        <w:rPr>
          <w:b/>
        </w:rPr>
        <w:t xml:space="preserve">Familiaridade com sistemas de gestão: </w:t>
      </w:r>
      <w:r w:rsidR="00C508F5">
        <w:t>Vemos que a maioria dos donos de pequenos negócios já usou um sistema para gerir a sua empresa</w:t>
      </w:r>
    </w:p>
    <w:p w14:paraId="466A72DC" w14:textId="6F391153" w:rsidR="00DE0CBF" w:rsidRPr="00DE0CBF" w:rsidRDefault="0033021F" w:rsidP="0033021F">
      <w:pPr>
        <w:pStyle w:val="Abnt3"/>
        <w:numPr>
          <w:ilvl w:val="0"/>
          <w:numId w:val="7"/>
        </w:numPr>
        <w:spacing w:line="276" w:lineRule="auto"/>
        <w:rPr>
          <w:b/>
        </w:rPr>
      </w:pPr>
      <w:r>
        <w:rPr>
          <w:b/>
        </w:rPr>
        <w:t xml:space="preserve">Sim, gostei muito de usar: </w:t>
      </w:r>
      <w:r>
        <w:t xml:space="preserve">Vemos que, além da maioria dos usuários terem usado um sistema de gestão, que eles gostaram de usá-lo, e essa boa experiência anterior </w:t>
      </w:r>
      <w:r w:rsidR="007C0473">
        <w:t>o deixaria</w:t>
      </w:r>
      <w:r w:rsidR="00DE0CBF">
        <w:t xml:space="preserve"> mais receptivo para testar um novo sistema</w:t>
      </w:r>
      <w:r w:rsidR="007C0473">
        <w:t>.</w:t>
      </w:r>
    </w:p>
    <w:p w14:paraId="56E85FF5" w14:textId="43ACD005" w:rsidR="00C508F5" w:rsidRPr="00DE0CBF" w:rsidRDefault="00DE0CBF" w:rsidP="0033021F">
      <w:pPr>
        <w:pStyle w:val="Abnt3"/>
        <w:numPr>
          <w:ilvl w:val="0"/>
          <w:numId w:val="7"/>
        </w:numPr>
        <w:spacing w:line="276" w:lineRule="auto"/>
        <w:rPr>
          <w:b/>
        </w:rPr>
      </w:pPr>
      <w:r>
        <w:rPr>
          <w:b/>
        </w:rPr>
        <w:lastRenderedPageBreak/>
        <w:t xml:space="preserve">Sim, mas não gostei do sistema: </w:t>
      </w:r>
      <w:r>
        <w:t>Alguns usuários relataram insatisfação com o uso de um sistema anterior, mostrando que no mercado de plataformas, há problemas no quesito de satisfazer o usuário.</w:t>
      </w:r>
    </w:p>
    <w:p w14:paraId="57B5283B" w14:textId="2C496B38" w:rsidR="00DE0CBF" w:rsidRPr="005D5E1D" w:rsidRDefault="00DE0CBF" w:rsidP="0033021F">
      <w:pPr>
        <w:pStyle w:val="Abnt3"/>
        <w:numPr>
          <w:ilvl w:val="0"/>
          <w:numId w:val="7"/>
        </w:numPr>
        <w:spacing w:line="276" w:lineRule="auto"/>
        <w:rPr>
          <w:b/>
        </w:rPr>
      </w:pPr>
      <w:r>
        <w:rPr>
          <w:b/>
        </w:rPr>
        <w:t>Não, nunca tive interesse por usar um sistema</w:t>
      </w:r>
      <w:r w:rsidR="005D5E1D">
        <w:rPr>
          <w:b/>
        </w:rPr>
        <w:t xml:space="preserve"> desse: </w:t>
      </w:r>
      <w:r w:rsidR="005D5E1D">
        <w:t>Há algumas pessoas não tiveram interesse por um sistema deste, porém, a proposta de um sistema como o Zeno poderia atiçar o interesse destas pessoas.</w:t>
      </w:r>
    </w:p>
    <w:p w14:paraId="17A316D1" w14:textId="40E03476" w:rsidR="005D5E1D" w:rsidRPr="003E5A89" w:rsidRDefault="005D5E1D" w:rsidP="0033021F">
      <w:pPr>
        <w:pStyle w:val="Abnt3"/>
        <w:numPr>
          <w:ilvl w:val="0"/>
          <w:numId w:val="7"/>
        </w:numPr>
        <w:spacing w:line="276" w:lineRule="auto"/>
        <w:rPr>
          <w:b/>
        </w:rPr>
      </w:pPr>
      <w:r>
        <w:rPr>
          <w:b/>
        </w:rPr>
        <w:t xml:space="preserve">Não, mas estaria disposto a usar um: </w:t>
      </w:r>
      <w:r>
        <w:t>Várias pessoas estão receptivas com relação a ideia de usar uma plataforma de gestão voltado ao público microempreendedor</w:t>
      </w:r>
      <w:r w:rsidR="007C0473">
        <w:t xml:space="preserve">, e nisso vemos uma oportunidade de oferta a esse grupo seleto. </w:t>
      </w:r>
    </w:p>
    <w:p w14:paraId="1FD34468" w14:textId="77777777" w:rsidR="003E5A89" w:rsidRPr="005D5E1D" w:rsidRDefault="003E5A89" w:rsidP="003E5A89">
      <w:pPr>
        <w:pStyle w:val="Abnt3"/>
        <w:spacing w:line="276" w:lineRule="auto"/>
        <w:ind w:left="1287" w:firstLine="0"/>
        <w:rPr>
          <w:b/>
        </w:rPr>
      </w:pPr>
    </w:p>
    <w:p w14:paraId="6F3CF0D4" w14:textId="42C03630" w:rsidR="005D5E1D" w:rsidRDefault="005D5E1D" w:rsidP="005D5E1D">
      <w:pPr>
        <w:pStyle w:val="Legenda"/>
        <w:keepNext/>
        <w:jc w:val="center"/>
        <w:rPr>
          <w:rFonts w:ascii="Arial" w:hAnsi="Arial" w:cs="Arial"/>
          <w:sz w:val="22"/>
        </w:rPr>
      </w:pPr>
      <w:bookmarkStart w:id="46" w:name="_Toc200264886"/>
      <w:r w:rsidRPr="00693A21">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2</w:t>
      </w:r>
      <w:r w:rsidR="00BA7985">
        <w:rPr>
          <w:rFonts w:ascii="Arial" w:hAnsi="Arial" w:cs="Arial"/>
          <w:sz w:val="22"/>
        </w:rPr>
        <w:fldChar w:fldCharType="end"/>
      </w:r>
      <w:r w:rsidRPr="00693A21">
        <w:rPr>
          <w:rFonts w:ascii="Arial" w:hAnsi="Arial" w:cs="Arial"/>
          <w:sz w:val="22"/>
        </w:rPr>
        <w:t xml:space="preserve"> - Análise dos principais problemas que microempreendedores enfrentam</w:t>
      </w:r>
      <w:bookmarkEnd w:id="46"/>
    </w:p>
    <w:p w14:paraId="6015E670" w14:textId="76AE782E" w:rsidR="00693A21" w:rsidRPr="00693A21" w:rsidRDefault="00485647" w:rsidP="00485647">
      <w:pPr>
        <w:pStyle w:val="Abnt3"/>
        <w:ind w:left="1276" w:firstLine="1701"/>
      </w:pPr>
      <w:r w:rsidRPr="00485647">
        <w:t>Quais dificuldades você mais enfrenta na gestão do seu negócio?</w:t>
      </w:r>
    </w:p>
    <w:p w14:paraId="1DD7EB81" w14:textId="66182210" w:rsidR="005D5E1D" w:rsidRDefault="005D5E1D" w:rsidP="005D5E1D">
      <w:pPr>
        <w:pStyle w:val="Abnt3"/>
        <w:spacing w:line="276" w:lineRule="auto"/>
        <w:ind w:left="1287" w:firstLine="0"/>
        <w:rPr>
          <w:b/>
        </w:rPr>
      </w:pPr>
      <w:r>
        <w:rPr>
          <w:b/>
          <w:noProof/>
          <w:lang w:eastAsia="pt-BR"/>
        </w:rPr>
        <w:drawing>
          <wp:inline distT="0" distB="0" distL="0" distR="0" wp14:anchorId="46DFBCB8" wp14:editId="4A167C01">
            <wp:extent cx="3999600" cy="2800293"/>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6">
                      <a:extLst>
                        <a:ext uri="{28A0092B-C50C-407E-A947-70E740481C1C}">
                          <a14:useLocalDpi xmlns:a14="http://schemas.microsoft.com/office/drawing/2010/main" val="0"/>
                        </a:ext>
                      </a:extLst>
                    </a:blip>
                    <a:stretch>
                      <a:fillRect/>
                    </a:stretch>
                  </pic:blipFill>
                  <pic:spPr>
                    <a:xfrm>
                      <a:off x="0" y="0"/>
                      <a:ext cx="3999600" cy="2800293"/>
                    </a:xfrm>
                    <a:prstGeom prst="rect">
                      <a:avLst/>
                    </a:prstGeom>
                  </pic:spPr>
                </pic:pic>
              </a:graphicData>
            </a:graphic>
          </wp:inline>
        </w:drawing>
      </w:r>
    </w:p>
    <w:p w14:paraId="062C18F9" w14:textId="3A5BD4AE" w:rsidR="004D7DBA" w:rsidRDefault="004D7DBA" w:rsidP="004D7DBA">
      <w:pPr>
        <w:pStyle w:val="Abnt3"/>
        <w:ind w:left="1287" w:hanging="11"/>
        <w:jc w:val="center"/>
        <w:rPr>
          <w:sz w:val="20"/>
        </w:rPr>
      </w:pPr>
      <w:r>
        <w:rPr>
          <w:sz w:val="20"/>
        </w:rPr>
        <w:t>Fonte: Elaborado pelo próprio autor – 2025</w:t>
      </w:r>
    </w:p>
    <w:p w14:paraId="49B53E2A" w14:textId="77777777" w:rsidR="004D7DBA" w:rsidRDefault="004D7DBA" w:rsidP="004D7DBA">
      <w:pPr>
        <w:pStyle w:val="Abnt3"/>
        <w:spacing w:line="276" w:lineRule="auto"/>
        <w:rPr>
          <w:b/>
        </w:rPr>
      </w:pPr>
      <w:r w:rsidRPr="00E67069">
        <w:rPr>
          <w:b/>
        </w:rPr>
        <w:t>Interpretação</w:t>
      </w:r>
      <w:r>
        <w:rPr>
          <w:b/>
        </w:rPr>
        <w:t xml:space="preserve"> dos dados </w:t>
      </w:r>
    </w:p>
    <w:p w14:paraId="491E9E35" w14:textId="42E5ECA9" w:rsidR="004D7DBA" w:rsidRPr="007C0473" w:rsidRDefault="007C0473" w:rsidP="007C0473">
      <w:pPr>
        <w:pStyle w:val="Abnt3"/>
        <w:spacing w:line="276" w:lineRule="auto"/>
        <w:rPr>
          <w:b/>
        </w:rPr>
      </w:pPr>
      <w:r>
        <w:rPr>
          <w:b/>
        </w:rPr>
        <w:t>Problemas e dificuldades que donos de pequenas empresas enfrentam</w:t>
      </w:r>
      <w:r w:rsidR="004D7DBA">
        <w:rPr>
          <w:b/>
        </w:rPr>
        <w:t xml:space="preserve">: </w:t>
      </w:r>
      <w:r>
        <w:t xml:space="preserve">É possível notar que microempreendedores passam por percalços ao longo da sua vida profissional, e nessa pergunta vimos isto de maneira </w:t>
      </w:r>
      <w:r w:rsidR="00660CA0">
        <w:t>aprofundada.</w:t>
      </w:r>
    </w:p>
    <w:p w14:paraId="36A84600" w14:textId="24025546" w:rsidR="004D7DBA" w:rsidRPr="00DE0CBF" w:rsidRDefault="00660CA0" w:rsidP="004D7DBA">
      <w:pPr>
        <w:pStyle w:val="Abnt3"/>
        <w:numPr>
          <w:ilvl w:val="0"/>
          <w:numId w:val="8"/>
        </w:numPr>
        <w:spacing w:line="276" w:lineRule="auto"/>
        <w:rPr>
          <w:b/>
        </w:rPr>
      </w:pPr>
      <w:r w:rsidRPr="00660CA0">
        <w:rPr>
          <w:b/>
        </w:rPr>
        <w:t>Não consigo conciliar tudo que acontece</w:t>
      </w:r>
      <w:r>
        <w:rPr>
          <w:b/>
        </w:rPr>
        <w:t xml:space="preserve"> </w:t>
      </w:r>
      <w:r w:rsidRPr="00660CA0">
        <w:rPr>
          <w:b/>
        </w:rPr>
        <w:t>na minha empresa</w:t>
      </w:r>
      <w:r w:rsidR="004D7DBA">
        <w:rPr>
          <w:b/>
        </w:rPr>
        <w:t xml:space="preserve">: </w:t>
      </w:r>
      <w:r>
        <w:t>O empreendedor, com seu ritmo de vida acelerado, não consegue acompanhar todos os processos que acontecem no seu negócio.</w:t>
      </w:r>
    </w:p>
    <w:p w14:paraId="7092334E" w14:textId="3DBF0381" w:rsidR="004D7DBA" w:rsidRPr="00DE0CBF" w:rsidRDefault="00660CA0" w:rsidP="004D7DBA">
      <w:pPr>
        <w:pStyle w:val="Abnt3"/>
        <w:numPr>
          <w:ilvl w:val="0"/>
          <w:numId w:val="8"/>
        </w:numPr>
        <w:spacing w:line="276" w:lineRule="auto"/>
        <w:rPr>
          <w:b/>
        </w:rPr>
      </w:pPr>
      <w:r w:rsidRPr="00660CA0">
        <w:rPr>
          <w:b/>
        </w:rPr>
        <w:lastRenderedPageBreak/>
        <w:t>Não consigo acompanhar toda a</w:t>
      </w:r>
      <w:r>
        <w:rPr>
          <w:b/>
        </w:rPr>
        <w:t xml:space="preserve"> </w:t>
      </w:r>
      <w:r w:rsidRPr="00660CA0">
        <w:rPr>
          <w:b/>
        </w:rPr>
        <w:t>entrada e saída relacionada ao caixa</w:t>
      </w:r>
      <w:r w:rsidR="004D7DBA">
        <w:rPr>
          <w:b/>
        </w:rPr>
        <w:t>:</w:t>
      </w:r>
      <w:r>
        <w:t xml:space="preserve"> Uma pequena porcentagem</w:t>
      </w:r>
      <w:r w:rsidR="004719EB">
        <w:t xml:space="preserve"> de empreendedores relata que não consegue </w:t>
      </w:r>
      <w:r w:rsidR="009E6954">
        <w:t>acompanhar a</w:t>
      </w:r>
      <w:r w:rsidR="004719EB">
        <w:t xml:space="preserve"> sua entrada e saída de dinheiro com exatidão</w:t>
      </w:r>
      <w:r w:rsidR="004D7DBA">
        <w:t>.</w:t>
      </w:r>
    </w:p>
    <w:p w14:paraId="33C73837" w14:textId="6BBEB484" w:rsidR="004D7DBA" w:rsidRPr="005D5E1D" w:rsidRDefault="004719EB" w:rsidP="004D7DBA">
      <w:pPr>
        <w:pStyle w:val="Abnt3"/>
        <w:numPr>
          <w:ilvl w:val="0"/>
          <w:numId w:val="8"/>
        </w:numPr>
        <w:spacing w:line="276" w:lineRule="auto"/>
        <w:rPr>
          <w:b/>
        </w:rPr>
      </w:pPr>
      <w:r w:rsidRPr="004719EB">
        <w:rPr>
          <w:b/>
        </w:rPr>
        <w:t>Não tenho um controle de estoque</w:t>
      </w:r>
      <w:r>
        <w:rPr>
          <w:b/>
        </w:rPr>
        <w:t xml:space="preserve"> </w:t>
      </w:r>
      <w:r w:rsidRPr="004719EB">
        <w:rPr>
          <w:b/>
        </w:rPr>
        <w:t>eficiente</w:t>
      </w:r>
      <w:r w:rsidR="004D7DBA">
        <w:rPr>
          <w:b/>
        </w:rPr>
        <w:t xml:space="preserve">: </w:t>
      </w:r>
      <w:r>
        <w:t>Outros microempreendedores ainda relatam que não conseguem controlar o seu estoque.</w:t>
      </w:r>
    </w:p>
    <w:p w14:paraId="7CC459A3" w14:textId="38247CA8" w:rsidR="004D7DBA" w:rsidRPr="00485647" w:rsidRDefault="004719EB" w:rsidP="004D7DBA">
      <w:pPr>
        <w:pStyle w:val="Abnt3"/>
        <w:numPr>
          <w:ilvl w:val="0"/>
          <w:numId w:val="8"/>
        </w:numPr>
        <w:spacing w:line="276" w:lineRule="auto"/>
        <w:rPr>
          <w:b/>
        </w:rPr>
      </w:pPr>
      <w:r w:rsidRPr="004719EB">
        <w:rPr>
          <w:b/>
        </w:rPr>
        <w:t>Não há informações aprofundadas, ou</w:t>
      </w:r>
      <w:r>
        <w:rPr>
          <w:b/>
        </w:rPr>
        <w:t xml:space="preserve"> </w:t>
      </w:r>
      <w:r w:rsidRPr="004719EB">
        <w:rPr>
          <w:b/>
        </w:rPr>
        <w:t>relatórios, sobre o fluxo de caixa da</w:t>
      </w:r>
      <w:r>
        <w:rPr>
          <w:b/>
        </w:rPr>
        <w:t xml:space="preserve"> </w:t>
      </w:r>
      <w:r w:rsidRPr="004719EB">
        <w:rPr>
          <w:b/>
        </w:rPr>
        <w:t>empresa</w:t>
      </w:r>
      <w:r w:rsidR="004D7DBA">
        <w:rPr>
          <w:b/>
        </w:rPr>
        <w:t xml:space="preserve">: </w:t>
      </w:r>
      <w:r>
        <w:t>A maior parte do público-alvo afirmou que não há informações detalhadas e relatórios sobre seu fluxo de caixa. Essa falta de informações de suma importância</w:t>
      </w:r>
      <w:r w:rsidR="00485647">
        <w:t>, como mostrado nas respostas anteriores,</w:t>
      </w:r>
      <w:r>
        <w:t xml:space="preserve"> pode ter um impacto negativo na jornada do dono de pequeno negócio, faz</w:t>
      </w:r>
      <w:r w:rsidR="00485647">
        <w:t>endo com que ele perca desempenho e espaço no mercado.</w:t>
      </w:r>
    </w:p>
    <w:p w14:paraId="25364522" w14:textId="77777777" w:rsidR="00485647" w:rsidRDefault="00485647" w:rsidP="00485647">
      <w:pPr>
        <w:pStyle w:val="Abnt3"/>
        <w:spacing w:line="276" w:lineRule="auto"/>
        <w:ind w:left="1287" w:firstLine="0"/>
        <w:rPr>
          <w:b/>
        </w:rPr>
      </w:pPr>
    </w:p>
    <w:p w14:paraId="2ADA009A" w14:textId="40A401BC" w:rsidR="00D503E2" w:rsidRDefault="00D503E2" w:rsidP="00D503E2">
      <w:pPr>
        <w:pStyle w:val="Legenda"/>
        <w:keepNext/>
        <w:jc w:val="center"/>
        <w:rPr>
          <w:rFonts w:ascii="Arial" w:hAnsi="Arial" w:cs="Arial"/>
          <w:sz w:val="22"/>
          <w:szCs w:val="22"/>
        </w:rPr>
      </w:pPr>
      <w:bookmarkStart w:id="47" w:name="_Toc200264887"/>
      <w:r w:rsidRPr="00D503E2">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3</w:t>
      </w:r>
      <w:r w:rsidR="00BA7985">
        <w:rPr>
          <w:rFonts w:ascii="Arial" w:hAnsi="Arial" w:cs="Arial"/>
          <w:sz w:val="22"/>
          <w:szCs w:val="22"/>
        </w:rPr>
        <w:fldChar w:fldCharType="end"/>
      </w:r>
      <w:r w:rsidRPr="00D503E2">
        <w:rPr>
          <w:rFonts w:ascii="Arial" w:hAnsi="Arial" w:cs="Arial"/>
          <w:sz w:val="22"/>
          <w:szCs w:val="22"/>
        </w:rPr>
        <w:t xml:space="preserve"> - Análise sobre o conhecimento prévio do empreendedor sobre sistemas ERP</w:t>
      </w:r>
      <w:bookmarkEnd w:id="47"/>
    </w:p>
    <w:p w14:paraId="5DD46689" w14:textId="6DF006FE" w:rsidR="00D503E2" w:rsidRPr="00D503E2" w:rsidRDefault="00D503E2" w:rsidP="00D503E2">
      <w:pPr>
        <w:pStyle w:val="Abnt3"/>
        <w:ind w:left="1276" w:firstLine="1701"/>
      </w:pPr>
      <w:r w:rsidRPr="00D503E2">
        <w:t>Você conhece o que é ERP (Planejamento de Recursos Empresariais, que é um sistema focado em gerir os recursos da empresa)? E sabe a sua funcionalidade?</w:t>
      </w:r>
    </w:p>
    <w:p w14:paraId="5C5D5421" w14:textId="77777777" w:rsidR="00485647" w:rsidRDefault="00D503E2" w:rsidP="00485647">
      <w:pPr>
        <w:pStyle w:val="Abnt3"/>
        <w:spacing w:line="276" w:lineRule="auto"/>
        <w:ind w:left="1287" w:firstLine="0"/>
        <w:rPr>
          <w:b/>
        </w:rPr>
      </w:pPr>
      <w:r>
        <w:rPr>
          <w:b/>
          <w:noProof/>
          <w:lang w:eastAsia="pt-BR"/>
        </w:rPr>
        <w:drawing>
          <wp:inline distT="0" distB="0" distL="0" distR="0" wp14:anchorId="2C1AD6DF" wp14:editId="1445BFF1">
            <wp:extent cx="3999600" cy="2800292"/>
            <wp:effectExtent l="0" t="0" r="1270" b="635"/>
            <wp:docPr id="629381792"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1792" name="Imagem 1" descr="Gráfico, Gráfico de pizz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3999600" cy="2800292"/>
                    </a:xfrm>
                    <a:prstGeom prst="rect">
                      <a:avLst/>
                    </a:prstGeom>
                  </pic:spPr>
                </pic:pic>
              </a:graphicData>
            </a:graphic>
          </wp:inline>
        </w:drawing>
      </w:r>
    </w:p>
    <w:p w14:paraId="3E85FCF2" w14:textId="77777777" w:rsidR="00D503E2" w:rsidRDefault="00D503E2" w:rsidP="00D503E2">
      <w:pPr>
        <w:pStyle w:val="Abnt3"/>
        <w:ind w:left="1287" w:hanging="11"/>
        <w:jc w:val="center"/>
        <w:rPr>
          <w:sz w:val="20"/>
        </w:rPr>
      </w:pPr>
      <w:r>
        <w:rPr>
          <w:sz w:val="20"/>
        </w:rPr>
        <w:t>Fonte: Elaborado pelo próprio autor – 2025</w:t>
      </w:r>
    </w:p>
    <w:p w14:paraId="05F6A9EF" w14:textId="77777777" w:rsidR="00D503E2" w:rsidRDefault="00D503E2" w:rsidP="00D503E2">
      <w:pPr>
        <w:pStyle w:val="Abnt3"/>
        <w:spacing w:line="276" w:lineRule="auto"/>
        <w:rPr>
          <w:b/>
        </w:rPr>
      </w:pPr>
      <w:r w:rsidRPr="00E67069">
        <w:rPr>
          <w:b/>
        </w:rPr>
        <w:t>Interpretação</w:t>
      </w:r>
      <w:r>
        <w:rPr>
          <w:b/>
        </w:rPr>
        <w:t xml:space="preserve"> dos dados </w:t>
      </w:r>
    </w:p>
    <w:p w14:paraId="62E1D66B" w14:textId="492FADB4" w:rsidR="00D503E2" w:rsidRPr="007C0473" w:rsidRDefault="00D503E2" w:rsidP="00D503E2">
      <w:pPr>
        <w:pStyle w:val="Abnt3"/>
        <w:spacing w:line="276" w:lineRule="auto"/>
        <w:rPr>
          <w:b/>
        </w:rPr>
      </w:pPr>
      <w:r>
        <w:rPr>
          <w:b/>
        </w:rPr>
        <w:t xml:space="preserve">Conhecimento prévio do empreendedor sobre Planejamento de Recursos Empresariais (ERP): </w:t>
      </w:r>
      <w:r w:rsidR="005F6F8D">
        <w:t>Aqui, verificamos o conhecimento prévio do microempreendedor sobre sistemas ERP e se ele teve oportunidade de usar uma plataforma desta.</w:t>
      </w:r>
    </w:p>
    <w:p w14:paraId="0CEBA13D" w14:textId="01BB25D4" w:rsidR="00D503E2" w:rsidRPr="00DE0CBF" w:rsidRDefault="005F6F8D" w:rsidP="00D503E2">
      <w:pPr>
        <w:pStyle w:val="Abnt3"/>
        <w:numPr>
          <w:ilvl w:val="0"/>
          <w:numId w:val="9"/>
        </w:numPr>
        <w:spacing w:line="276" w:lineRule="auto"/>
        <w:rPr>
          <w:b/>
        </w:rPr>
      </w:pPr>
      <w:r w:rsidRPr="005F6F8D">
        <w:rPr>
          <w:b/>
        </w:rPr>
        <w:lastRenderedPageBreak/>
        <w:t>Sim, conheço e sei como funciona</w:t>
      </w:r>
      <w:r w:rsidR="00D503E2">
        <w:rPr>
          <w:b/>
        </w:rPr>
        <w:t xml:space="preserve">: </w:t>
      </w:r>
      <w:r w:rsidR="0031147E">
        <w:t>Uma pequena parte do público-alvo conhece e sabe como funcionam plataformas ERP.</w:t>
      </w:r>
    </w:p>
    <w:p w14:paraId="469556E2" w14:textId="0B21ACC5" w:rsidR="00D503E2" w:rsidRPr="00DE0CBF" w:rsidRDefault="005F6F8D" w:rsidP="00D503E2">
      <w:pPr>
        <w:pStyle w:val="Abnt3"/>
        <w:numPr>
          <w:ilvl w:val="0"/>
          <w:numId w:val="9"/>
        </w:numPr>
        <w:spacing w:line="276" w:lineRule="auto"/>
        <w:rPr>
          <w:b/>
        </w:rPr>
      </w:pPr>
      <w:r w:rsidRPr="005F6F8D">
        <w:rPr>
          <w:b/>
        </w:rPr>
        <w:t>Tenho certa familiaridade com ERP</w:t>
      </w:r>
      <w:r w:rsidR="00D503E2">
        <w:rPr>
          <w:b/>
        </w:rPr>
        <w:t>:</w:t>
      </w:r>
      <w:r w:rsidR="00D503E2">
        <w:t xml:space="preserve"> </w:t>
      </w:r>
      <w:r w:rsidR="0031147E">
        <w:t>Outras pessoas afirmam que tem certa familiaridade com sistemas ERP, mas nem tanto quanto os que marcaram a primeira opção</w:t>
      </w:r>
    </w:p>
    <w:p w14:paraId="6A32FF01" w14:textId="2D5298A7" w:rsidR="00D503E2" w:rsidRPr="005D5E1D" w:rsidRDefault="005F6F8D" w:rsidP="00D503E2">
      <w:pPr>
        <w:pStyle w:val="Abnt3"/>
        <w:numPr>
          <w:ilvl w:val="0"/>
          <w:numId w:val="9"/>
        </w:numPr>
        <w:spacing w:line="276" w:lineRule="auto"/>
        <w:rPr>
          <w:b/>
        </w:rPr>
      </w:pPr>
      <w:r w:rsidRPr="005F6F8D">
        <w:rPr>
          <w:b/>
        </w:rPr>
        <w:t>Não conheço muito bem, sei o que é,</w:t>
      </w:r>
      <w:r>
        <w:rPr>
          <w:b/>
        </w:rPr>
        <w:t xml:space="preserve"> </w:t>
      </w:r>
      <w:r w:rsidRPr="005F6F8D">
        <w:rPr>
          <w:b/>
        </w:rPr>
        <w:t>mas nunca tive a oportunidade de</w:t>
      </w:r>
      <w:r>
        <w:rPr>
          <w:b/>
        </w:rPr>
        <w:t xml:space="preserve"> </w:t>
      </w:r>
      <w:r w:rsidRPr="005F6F8D">
        <w:rPr>
          <w:b/>
        </w:rPr>
        <w:t>utilizar</w:t>
      </w:r>
      <w:r w:rsidR="00D503E2">
        <w:rPr>
          <w:b/>
        </w:rPr>
        <w:t xml:space="preserve">: </w:t>
      </w:r>
      <w:r w:rsidR="009C046C">
        <w:t>Uma porcentagem ainda menor de microempreendedores afirma que sabem do se trata o tipo de sistema em questão, mas não tiveram a oportunidade de utilizar um, mostrando uma brecha no mercado.</w:t>
      </w:r>
    </w:p>
    <w:p w14:paraId="416DC093" w14:textId="6B8A0AC5" w:rsidR="00D503E2" w:rsidRPr="009C046C" w:rsidRDefault="005F6F8D" w:rsidP="00D503E2">
      <w:pPr>
        <w:pStyle w:val="Abnt3"/>
        <w:numPr>
          <w:ilvl w:val="0"/>
          <w:numId w:val="9"/>
        </w:numPr>
        <w:spacing w:line="276" w:lineRule="auto"/>
        <w:rPr>
          <w:b/>
        </w:rPr>
      </w:pPr>
      <w:r w:rsidRPr="005F6F8D">
        <w:rPr>
          <w:b/>
        </w:rPr>
        <w:t>Não conheço e não sei a sua</w:t>
      </w:r>
      <w:r w:rsidR="0031147E">
        <w:rPr>
          <w:b/>
        </w:rPr>
        <w:t xml:space="preserve"> </w:t>
      </w:r>
      <w:r w:rsidRPr="005F6F8D">
        <w:rPr>
          <w:b/>
        </w:rPr>
        <w:t>funcionalidade</w:t>
      </w:r>
      <w:r w:rsidR="00D503E2">
        <w:rPr>
          <w:b/>
        </w:rPr>
        <w:t xml:space="preserve">: </w:t>
      </w:r>
      <w:r w:rsidR="00D503E2">
        <w:t>A maio</w:t>
      </w:r>
      <w:r w:rsidR="009C046C">
        <w:t>ria do</w:t>
      </w:r>
      <w:r w:rsidR="009E6954">
        <w:t>s</w:t>
      </w:r>
      <w:r w:rsidR="009C046C">
        <w:t xml:space="preserve"> microempreendedores relatam que não sabem o que um sistema ERP é e não sabem sua funcionalidade, mostrando uma brecha de conhecimento entre as pessoas nesta área.</w:t>
      </w:r>
    </w:p>
    <w:p w14:paraId="7522F7AF" w14:textId="77777777" w:rsidR="009C046C" w:rsidRDefault="009C046C" w:rsidP="009C046C">
      <w:pPr>
        <w:pStyle w:val="Abnt3"/>
        <w:spacing w:line="276" w:lineRule="auto"/>
        <w:ind w:firstLine="0"/>
        <w:rPr>
          <w:b/>
        </w:rPr>
      </w:pPr>
    </w:p>
    <w:p w14:paraId="53F408BC" w14:textId="07A9EB1B" w:rsidR="009C046C" w:rsidRDefault="009C046C" w:rsidP="009C046C">
      <w:pPr>
        <w:pStyle w:val="Legenda"/>
        <w:keepNext/>
        <w:jc w:val="center"/>
        <w:rPr>
          <w:rFonts w:ascii="Arial" w:hAnsi="Arial" w:cs="Arial"/>
          <w:sz w:val="22"/>
          <w:szCs w:val="22"/>
        </w:rPr>
      </w:pPr>
      <w:bookmarkStart w:id="48" w:name="_Toc200264888"/>
      <w:r w:rsidRPr="009C046C">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4</w:t>
      </w:r>
      <w:r w:rsidR="00BA7985">
        <w:rPr>
          <w:rFonts w:ascii="Arial" w:hAnsi="Arial" w:cs="Arial"/>
          <w:sz w:val="22"/>
          <w:szCs w:val="22"/>
        </w:rPr>
        <w:fldChar w:fldCharType="end"/>
      </w:r>
      <w:r w:rsidRPr="009C046C">
        <w:rPr>
          <w:rFonts w:ascii="Arial" w:hAnsi="Arial" w:cs="Arial"/>
          <w:sz w:val="22"/>
          <w:szCs w:val="22"/>
        </w:rPr>
        <w:t xml:space="preserve"> - Análise das opiniões de donos de pequenos negócios sobre uma plataforma de gestão customizável</w:t>
      </w:r>
      <w:bookmarkEnd w:id="48"/>
    </w:p>
    <w:p w14:paraId="51461014" w14:textId="58C101D7" w:rsidR="009C046C" w:rsidRPr="009C046C" w:rsidRDefault="005E10A3" w:rsidP="009C046C">
      <w:pPr>
        <w:pStyle w:val="Abnt3"/>
        <w:ind w:left="1276" w:firstLine="1701"/>
      </w:pPr>
      <w:r w:rsidRPr="005E10A3">
        <w:t>Seria útil um sistema customizável (com controle de caixa, fluxo de caixa, agenda e estoque) para você gerenciar o seu negócio?</w:t>
      </w:r>
    </w:p>
    <w:p w14:paraId="5BBDD2E7" w14:textId="2F41DB5F" w:rsidR="009C046C" w:rsidRDefault="009C046C" w:rsidP="009C046C">
      <w:pPr>
        <w:pStyle w:val="Abnt3"/>
        <w:spacing w:line="276" w:lineRule="auto"/>
        <w:ind w:firstLine="0"/>
        <w:jc w:val="center"/>
        <w:rPr>
          <w:b/>
        </w:rPr>
      </w:pPr>
      <w:r>
        <w:rPr>
          <w:b/>
          <w:noProof/>
          <w:lang w:eastAsia="pt-BR"/>
        </w:rPr>
        <w:drawing>
          <wp:inline distT="0" distB="0" distL="0" distR="0" wp14:anchorId="0C899877" wp14:editId="4F4AFFCF">
            <wp:extent cx="4000324" cy="2800800"/>
            <wp:effectExtent l="0" t="0" r="635" b="0"/>
            <wp:docPr id="187740544"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544" name="Imagem 1" descr="Gráfico, Gráfico de pizz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3679D3AA" w14:textId="26C84C98" w:rsidR="009C046C" w:rsidRPr="005E10A3" w:rsidRDefault="009C046C" w:rsidP="005E10A3">
      <w:pPr>
        <w:pStyle w:val="Abnt3"/>
        <w:ind w:left="1287" w:hanging="11"/>
        <w:jc w:val="center"/>
        <w:rPr>
          <w:sz w:val="20"/>
        </w:rPr>
      </w:pPr>
      <w:r>
        <w:rPr>
          <w:sz w:val="20"/>
        </w:rPr>
        <w:t>Fonte: Elaborado pelo próprio autor – 2025</w:t>
      </w:r>
    </w:p>
    <w:p w14:paraId="3C2F27F9" w14:textId="77777777" w:rsidR="005E10A3" w:rsidRDefault="005E10A3" w:rsidP="005E10A3">
      <w:pPr>
        <w:pStyle w:val="Abnt3"/>
        <w:spacing w:line="276" w:lineRule="auto"/>
        <w:rPr>
          <w:b/>
        </w:rPr>
      </w:pPr>
      <w:r w:rsidRPr="00E67069">
        <w:rPr>
          <w:b/>
        </w:rPr>
        <w:t>Interpretação</w:t>
      </w:r>
      <w:r>
        <w:rPr>
          <w:b/>
        </w:rPr>
        <w:t xml:space="preserve"> dos dados </w:t>
      </w:r>
    </w:p>
    <w:p w14:paraId="781D573E" w14:textId="6E9D2B6D" w:rsidR="005E10A3" w:rsidRPr="007C0473" w:rsidRDefault="009E6954" w:rsidP="005E10A3">
      <w:pPr>
        <w:pStyle w:val="Abnt3"/>
        <w:spacing w:line="276" w:lineRule="auto"/>
        <w:rPr>
          <w:b/>
        </w:rPr>
      </w:pPr>
      <w:r>
        <w:rPr>
          <w:b/>
        </w:rPr>
        <w:lastRenderedPageBreak/>
        <w:t>Opinião geral</w:t>
      </w:r>
      <w:r w:rsidR="005E10A3">
        <w:rPr>
          <w:b/>
        </w:rPr>
        <w:t xml:space="preserve"> dos microempreendedores sobre um sistema de gestão personalizado: </w:t>
      </w:r>
      <w:r w:rsidR="005E10A3">
        <w:t>Buscamos compreender o posicionamento do dono de um pequeno negócio frente a uma proposta de uma plataforma de gestão personalizável</w:t>
      </w:r>
    </w:p>
    <w:p w14:paraId="18A8D2EC" w14:textId="36E49609" w:rsidR="005E10A3" w:rsidRPr="00DE0CBF" w:rsidRDefault="002D7F00" w:rsidP="005E10A3">
      <w:pPr>
        <w:pStyle w:val="Abnt3"/>
        <w:numPr>
          <w:ilvl w:val="0"/>
          <w:numId w:val="10"/>
        </w:numPr>
        <w:spacing w:line="276" w:lineRule="auto"/>
        <w:rPr>
          <w:b/>
        </w:rPr>
      </w:pPr>
      <w:r w:rsidRPr="002D7F00">
        <w:rPr>
          <w:b/>
        </w:rPr>
        <w:t>Sim, com certeza. A personalização permitiria adaptar o sistema às necessidades específicas do meu negócio</w:t>
      </w:r>
      <w:r w:rsidR="005E10A3">
        <w:rPr>
          <w:b/>
        </w:rPr>
        <w:t xml:space="preserve">: </w:t>
      </w:r>
      <w:r>
        <w:t>Várias pessoas acharam útil um sistema que se ajusta as suas necessidades e gostos pessoais</w:t>
      </w:r>
    </w:p>
    <w:p w14:paraId="1FB062B5" w14:textId="0A04195F" w:rsidR="005E10A3" w:rsidRPr="00DE0CBF" w:rsidRDefault="002D7F00" w:rsidP="005E10A3">
      <w:pPr>
        <w:pStyle w:val="Abnt3"/>
        <w:numPr>
          <w:ilvl w:val="0"/>
          <w:numId w:val="10"/>
        </w:numPr>
        <w:spacing w:line="276" w:lineRule="auto"/>
        <w:rPr>
          <w:b/>
        </w:rPr>
      </w:pPr>
      <w:r w:rsidRPr="002D7F00">
        <w:rPr>
          <w:b/>
        </w:rPr>
        <w:t>Sim, eu acho uma ótima ideia. Ter um sistema que se ajusta ao perfil da minha empresa traria mais controle e agilidade na tomada de decisões, melhorando a organização.</w:t>
      </w:r>
      <w:r w:rsidR="005E10A3">
        <w:rPr>
          <w:b/>
        </w:rPr>
        <w:t>:</w:t>
      </w:r>
      <w:r>
        <w:t xml:space="preserve"> Quase metade dos indivíduos acreditam que um sistema com este aumentaria a performance do próprio negócio, ao melhorar a organização.</w:t>
      </w:r>
    </w:p>
    <w:p w14:paraId="605CD2DC" w14:textId="33B36314" w:rsidR="009C046C" w:rsidRPr="003E5A89" w:rsidRDefault="002D7F00" w:rsidP="002D7F00">
      <w:pPr>
        <w:pStyle w:val="Abnt3"/>
        <w:numPr>
          <w:ilvl w:val="0"/>
          <w:numId w:val="10"/>
        </w:numPr>
        <w:spacing w:line="276" w:lineRule="auto"/>
        <w:rPr>
          <w:b/>
        </w:rPr>
      </w:pPr>
      <w:r w:rsidRPr="002D7F00">
        <w:rPr>
          <w:b/>
        </w:rPr>
        <w:t>Vejo como uma oportunidade, desde que seja algo simples e bem direcionado</w:t>
      </w:r>
      <w:r w:rsidR="005E10A3">
        <w:rPr>
          <w:b/>
        </w:rPr>
        <w:t xml:space="preserve">: </w:t>
      </w:r>
      <w:r>
        <w:t>Outros empreendedores afirmam que um sistema simples e direto ao ponto seria uma oportunidade para eles.</w:t>
      </w:r>
    </w:p>
    <w:p w14:paraId="67037A7D" w14:textId="77777777" w:rsidR="003E5A89" w:rsidRPr="002D7F00" w:rsidRDefault="003E5A89" w:rsidP="003E5A89">
      <w:pPr>
        <w:pStyle w:val="Abnt3"/>
        <w:spacing w:line="276" w:lineRule="auto"/>
        <w:ind w:left="1287" w:firstLine="0"/>
        <w:rPr>
          <w:b/>
        </w:rPr>
      </w:pPr>
    </w:p>
    <w:p w14:paraId="67962FC2" w14:textId="7EF39B72" w:rsidR="00E43C91" w:rsidRDefault="00E43C91" w:rsidP="00E43C91">
      <w:pPr>
        <w:pStyle w:val="Legenda"/>
        <w:keepNext/>
        <w:tabs>
          <w:tab w:val="center" w:pos="4535"/>
          <w:tab w:val="right" w:pos="9071"/>
        </w:tabs>
        <w:rPr>
          <w:rFonts w:ascii="Arial" w:hAnsi="Arial" w:cs="Arial"/>
          <w:noProof/>
          <w:sz w:val="22"/>
          <w:szCs w:val="22"/>
        </w:rPr>
      </w:pPr>
      <w:r>
        <w:rPr>
          <w:rFonts w:ascii="Arial" w:hAnsi="Arial" w:cs="Arial"/>
          <w:sz w:val="22"/>
          <w:szCs w:val="22"/>
        </w:rPr>
        <w:tab/>
      </w:r>
      <w:bookmarkStart w:id="49" w:name="_Toc200264889"/>
      <w:r w:rsidRPr="00E43C91">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5</w:t>
      </w:r>
      <w:r w:rsidR="00BA7985">
        <w:rPr>
          <w:rFonts w:ascii="Arial" w:hAnsi="Arial" w:cs="Arial"/>
          <w:sz w:val="22"/>
          <w:szCs w:val="22"/>
        </w:rPr>
        <w:fldChar w:fldCharType="end"/>
      </w:r>
      <w:r w:rsidRPr="00E43C91">
        <w:rPr>
          <w:rFonts w:ascii="Arial" w:hAnsi="Arial" w:cs="Arial"/>
          <w:sz w:val="22"/>
          <w:szCs w:val="22"/>
        </w:rPr>
        <w:t xml:space="preserve"> -</w:t>
      </w:r>
      <w:r w:rsidRPr="00E43C91">
        <w:rPr>
          <w:rFonts w:ascii="Arial" w:hAnsi="Arial" w:cs="Arial"/>
          <w:noProof/>
          <w:sz w:val="22"/>
          <w:szCs w:val="22"/>
        </w:rPr>
        <w:t xml:space="preserve"> Análise sobre frequência de dados importantes por part</w:t>
      </w:r>
      <w:r>
        <w:rPr>
          <w:rFonts w:ascii="Arial" w:hAnsi="Arial" w:cs="Arial"/>
          <w:noProof/>
          <w:sz w:val="22"/>
          <w:szCs w:val="22"/>
        </w:rPr>
        <w:t>e</w:t>
      </w:r>
      <w:r w:rsidRPr="00E43C91">
        <w:rPr>
          <w:rFonts w:ascii="Arial" w:hAnsi="Arial" w:cs="Arial"/>
          <w:noProof/>
          <w:sz w:val="22"/>
          <w:szCs w:val="22"/>
        </w:rPr>
        <w:t xml:space="preserve"> do empreendedor</w:t>
      </w:r>
      <w:bookmarkEnd w:id="49"/>
    </w:p>
    <w:p w14:paraId="31E5D541" w14:textId="37DACD90" w:rsidR="00E43C91" w:rsidRPr="00E43C91" w:rsidRDefault="00E43C91" w:rsidP="00E43C91">
      <w:pPr>
        <w:pStyle w:val="Abnt3"/>
        <w:ind w:left="1276" w:firstLine="1701"/>
      </w:pPr>
      <w:r w:rsidRPr="00E43C91">
        <w:rPr>
          <w:noProof/>
        </w:rPr>
        <w:t>Com que frequência você revisa os dados e informações da sua empresa para tomar decisões estratégicas?</w:t>
      </w:r>
      <w:r>
        <w:rPr>
          <w:noProof/>
        </w:rPr>
        <w:tab/>
      </w:r>
    </w:p>
    <w:p w14:paraId="0CC9EFDE" w14:textId="280A4A03" w:rsidR="00D503E2" w:rsidRDefault="00E43C91" w:rsidP="00485647">
      <w:pPr>
        <w:pStyle w:val="Abnt3"/>
        <w:spacing w:line="276" w:lineRule="auto"/>
        <w:ind w:left="1287" w:firstLine="0"/>
        <w:rPr>
          <w:b/>
        </w:rPr>
      </w:pPr>
      <w:r>
        <w:rPr>
          <w:b/>
          <w:noProof/>
          <w:lang w:eastAsia="pt-BR"/>
        </w:rPr>
        <w:drawing>
          <wp:inline distT="0" distB="0" distL="0" distR="0" wp14:anchorId="2DC618AD" wp14:editId="2771A6C6">
            <wp:extent cx="4000324" cy="2800800"/>
            <wp:effectExtent l="0" t="0" r="635" b="0"/>
            <wp:docPr id="738339835"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9835" name="Imagem 1" descr="Gráfico, Gráfico de pizza&#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7EACA4D" w14:textId="77777777" w:rsidR="00E43C91" w:rsidRPr="005E10A3" w:rsidRDefault="00E43C91" w:rsidP="00E43C91">
      <w:pPr>
        <w:pStyle w:val="Abnt3"/>
        <w:ind w:left="1287" w:hanging="11"/>
        <w:jc w:val="center"/>
        <w:rPr>
          <w:sz w:val="20"/>
        </w:rPr>
      </w:pPr>
      <w:r>
        <w:rPr>
          <w:sz w:val="20"/>
        </w:rPr>
        <w:t>Fonte: Elaborado pelo próprio autor – 2025</w:t>
      </w:r>
    </w:p>
    <w:p w14:paraId="7FC5C6E3" w14:textId="77777777" w:rsidR="0056075F" w:rsidRDefault="0056075F" w:rsidP="0056075F">
      <w:pPr>
        <w:pStyle w:val="Abnt3"/>
        <w:spacing w:line="276" w:lineRule="auto"/>
        <w:rPr>
          <w:b/>
        </w:rPr>
      </w:pPr>
      <w:r w:rsidRPr="00E67069">
        <w:rPr>
          <w:b/>
        </w:rPr>
        <w:t>Interpretação</w:t>
      </w:r>
      <w:r>
        <w:rPr>
          <w:b/>
        </w:rPr>
        <w:t xml:space="preserve"> dos dados </w:t>
      </w:r>
    </w:p>
    <w:p w14:paraId="616C01BA" w14:textId="7EA1D139" w:rsidR="0056075F" w:rsidRPr="0056075F" w:rsidRDefault="0056075F" w:rsidP="0056075F">
      <w:pPr>
        <w:pStyle w:val="Abnt3"/>
        <w:spacing w:line="276" w:lineRule="auto"/>
        <w:rPr>
          <w:bCs w:val="0"/>
        </w:rPr>
      </w:pPr>
      <w:r>
        <w:rPr>
          <w:b/>
        </w:rPr>
        <w:t xml:space="preserve">Revisão de dados para tomar decisões da empresa: </w:t>
      </w:r>
      <w:r>
        <w:rPr>
          <w:bCs w:val="0"/>
        </w:rPr>
        <w:t>É possível notar, nestas respostas, a frequência</w:t>
      </w:r>
      <w:r w:rsidR="003E5A89">
        <w:rPr>
          <w:bCs w:val="0"/>
        </w:rPr>
        <w:t xml:space="preserve"> com</w:t>
      </w:r>
      <w:r>
        <w:rPr>
          <w:bCs w:val="0"/>
        </w:rPr>
        <w:t xml:space="preserve"> que os</w:t>
      </w:r>
      <w:r w:rsidR="003E5A89">
        <w:rPr>
          <w:bCs w:val="0"/>
        </w:rPr>
        <w:t xml:space="preserve"> donos de pequenos negócios revisão os dados de sua empresa</w:t>
      </w:r>
    </w:p>
    <w:p w14:paraId="078B21CD" w14:textId="523638A0" w:rsidR="0056075F" w:rsidRPr="00DE0CBF" w:rsidRDefault="0056075F" w:rsidP="0056075F">
      <w:pPr>
        <w:pStyle w:val="Abnt3"/>
        <w:numPr>
          <w:ilvl w:val="0"/>
          <w:numId w:val="11"/>
        </w:numPr>
        <w:spacing w:line="276" w:lineRule="auto"/>
        <w:rPr>
          <w:b/>
        </w:rPr>
      </w:pPr>
      <w:r w:rsidRPr="0056075F">
        <w:rPr>
          <w:b/>
        </w:rPr>
        <w:lastRenderedPageBreak/>
        <w:t>Semanalmente</w:t>
      </w:r>
      <w:r>
        <w:rPr>
          <w:b/>
        </w:rPr>
        <w:t xml:space="preserve">: </w:t>
      </w:r>
      <w:r>
        <w:t>Mais da metade dos indivíduos revisa semanalmente, o que ajuda na tomada de decisões relacionadas a empresa</w:t>
      </w:r>
      <w:r w:rsidR="00AA3C30">
        <w:t xml:space="preserve"> em um espaço curto de tempo</w:t>
      </w:r>
      <w:r>
        <w:t>.</w:t>
      </w:r>
    </w:p>
    <w:p w14:paraId="7F9C7828" w14:textId="70AB533D" w:rsidR="0056075F" w:rsidRPr="00DE0CBF" w:rsidRDefault="0056075F" w:rsidP="0056075F">
      <w:pPr>
        <w:pStyle w:val="Abnt3"/>
        <w:numPr>
          <w:ilvl w:val="0"/>
          <w:numId w:val="11"/>
        </w:numPr>
        <w:spacing w:line="276" w:lineRule="auto"/>
        <w:rPr>
          <w:b/>
        </w:rPr>
      </w:pPr>
      <w:r w:rsidRPr="0056075F">
        <w:rPr>
          <w:b/>
        </w:rPr>
        <w:t>Mensalmente</w:t>
      </w:r>
      <w:r>
        <w:rPr>
          <w:b/>
        </w:rPr>
        <w:t>:</w:t>
      </w:r>
      <w:r>
        <w:t xml:space="preserve"> </w:t>
      </w:r>
      <w:r w:rsidR="00AA3C30">
        <w:t>trinta por cento dos empreendedores relataram que fazem uma revisão mensal das informações de seu negócio.</w:t>
      </w:r>
    </w:p>
    <w:p w14:paraId="30BA89B3" w14:textId="77A53D46" w:rsidR="0056075F" w:rsidRPr="0056075F" w:rsidRDefault="0056075F" w:rsidP="0056075F">
      <w:pPr>
        <w:pStyle w:val="Abnt3"/>
        <w:numPr>
          <w:ilvl w:val="0"/>
          <w:numId w:val="11"/>
        </w:numPr>
        <w:spacing w:line="276" w:lineRule="auto"/>
        <w:rPr>
          <w:b/>
        </w:rPr>
      </w:pPr>
      <w:r w:rsidRPr="0056075F">
        <w:rPr>
          <w:b/>
        </w:rPr>
        <w:t>Raramente</w:t>
      </w:r>
      <w:r>
        <w:rPr>
          <w:b/>
        </w:rPr>
        <w:t xml:space="preserve">: </w:t>
      </w:r>
      <w:r w:rsidR="00AA3C30">
        <w:t>Poucos afirmam que esta revisão quase nunca acontece.</w:t>
      </w:r>
    </w:p>
    <w:p w14:paraId="158D3879" w14:textId="7CA7C995" w:rsidR="0056075F" w:rsidRPr="003E5A89" w:rsidRDefault="0056075F" w:rsidP="0056075F">
      <w:pPr>
        <w:pStyle w:val="Abnt3"/>
        <w:numPr>
          <w:ilvl w:val="0"/>
          <w:numId w:val="11"/>
        </w:numPr>
        <w:spacing w:line="276" w:lineRule="auto"/>
        <w:rPr>
          <w:b/>
        </w:rPr>
      </w:pPr>
      <w:r>
        <w:rPr>
          <w:b/>
        </w:rPr>
        <w:t xml:space="preserve">Nunca faço essa revisão: </w:t>
      </w:r>
      <w:r w:rsidR="00AA3C30" w:rsidRPr="00AA3C30">
        <w:rPr>
          <w:bCs w:val="0"/>
        </w:rPr>
        <w:t>Ainda outros</w:t>
      </w:r>
      <w:r w:rsidR="00AA3C30">
        <w:rPr>
          <w:bCs w:val="0"/>
        </w:rPr>
        <w:t xml:space="preserve"> inferem que nunca fazem esta revisão, o que é preocupante, porque sem esta revisão de dados, a decisão estratégica do empreendedor pode não ter uma base para ser bem-sucedida.</w:t>
      </w:r>
    </w:p>
    <w:p w14:paraId="421E0138" w14:textId="77777777" w:rsidR="003E5A89" w:rsidRPr="003E5A89" w:rsidRDefault="003E5A89" w:rsidP="003E5A89">
      <w:pPr>
        <w:pStyle w:val="Abnt3"/>
        <w:spacing w:line="276" w:lineRule="auto"/>
        <w:ind w:left="1287" w:firstLine="0"/>
        <w:rPr>
          <w:b/>
        </w:rPr>
      </w:pPr>
    </w:p>
    <w:p w14:paraId="30FC9D54" w14:textId="7A6A7A9C" w:rsidR="003E5A89" w:rsidRDefault="003E5A89" w:rsidP="003E5A89">
      <w:pPr>
        <w:pStyle w:val="Legenda"/>
        <w:keepNext/>
        <w:jc w:val="center"/>
        <w:rPr>
          <w:rFonts w:ascii="Arial" w:hAnsi="Arial" w:cs="Arial"/>
          <w:sz w:val="22"/>
          <w:szCs w:val="22"/>
        </w:rPr>
      </w:pPr>
      <w:bookmarkStart w:id="50" w:name="_Toc200264890"/>
      <w:r w:rsidRPr="003E5A89">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6</w:t>
      </w:r>
      <w:r w:rsidR="00BA7985">
        <w:rPr>
          <w:rFonts w:ascii="Arial" w:hAnsi="Arial" w:cs="Arial"/>
          <w:sz w:val="22"/>
          <w:szCs w:val="22"/>
        </w:rPr>
        <w:fldChar w:fldCharType="end"/>
      </w:r>
      <w:r w:rsidRPr="003E5A89">
        <w:rPr>
          <w:rFonts w:ascii="Arial" w:hAnsi="Arial" w:cs="Arial"/>
          <w:sz w:val="22"/>
          <w:szCs w:val="22"/>
        </w:rPr>
        <w:t xml:space="preserve"> - Análise sobre controle do estoque do dono de pequeno negócio</w:t>
      </w:r>
      <w:bookmarkEnd w:id="50"/>
    </w:p>
    <w:p w14:paraId="040EF46F" w14:textId="0023CB14" w:rsidR="003E5A89" w:rsidRPr="003E5A89" w:rsidRDefault="003E5A89" w:rsidP="003E5A89">
      <w:pPr>
        <w:pStyle w:val="Abnt3"/>
        <w:ind w:left="1276" w:firstLine="1701"/>
      </w:pPr>
      <w:r w:rsidRPr="003E5A89">
        <w:t>Como você controla o estoque de material de sua empresa?</w:t>
      </w:r>
    </w:p>
    <w:p w14:paraId="499988AF" w14:textId="614AEC37" w:rsidR="003E5A89" w:rsidRPr="002D7F00" w:rsidRDefault="003E5A89" w:rsidP="003E5A89">
      <w:pPr>
        <w:pStyle w:val="Abnt3"/>
        <w:spacing w:line="276" w:lineRule="auto"/>
        <w:ind w:left="1287" w:firstLine="0"/>
        <w:rPr>
          <w:b/>
        </w:rPr>
      </w:pPr>
      <w:r>
        <w:rPr>
          <w:b/>
          <w:noProof/>
          <w:lang w:eastAsia="pt-BR"/>
        </w:rPr>
        <w:drawing>
          <wp:inline distT="0" distB="0" distL="0" distR="0" wp14:anchorId="1254D998" wp14:editId="0676162C">
            <wp:extent cx="4000324" cy="2800800"/>
            <wp:effectExtent l="0" t="0" r="635" b="0"/>
            <wp:docPr id="1611200942"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0942" name="Imagem 2" descr="Gráfico, Gráfico de pizza&#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2861C80E" w14:textId="77777777" w:rsidR="003E5A89" w:rsidRPr="005E10A3" w:rsidRDefault="003E5A89" w:rsidP="003E5A89">
      <w:pPr>
        <w:pStyle w:val="Abnt3"/>
        <w:ind w:left="1287" w:hanging="11"/>
        <w:jc w:val="center"/>
        <w:rPr>
          <w:sz w:val="20"/>
        </w:rPr>
      </w:pPr>
      <w:r>
        <w:rPr>
          <w:sz w:val="20"/>
        </w:rPr>
        <w:t>Fonte: Elaborado pelo próprio autor – 2025</w:t>
      </w:r>
    </w:p>
    <w:p w14:paraId="08B87B18" w14:textId="77777777" w:rsidR="003E5A89" w:rsidRDefault="003E5A89" w:rsidP="003E5A89">
      <w:pPr>
        <w:pStyle w:val="Abnt3"/>
        <w:spacing w:line="276" w:lineRule="auto"/>
        <w:rPr>
          <w:b/>
        </w:rPr>
      </w:pPr>
      <w:r w:rsidRPr="00E67069">
        <w:rPr>
          <w:b/>
        </w:rPr>
        <w:t>Interpretação</w:t>
      </w:r>
      <w:r>
        <w:rPr>
          <w:b/>
        </w:rPr>
        <w:t xml:space="preserve"> dos dados </w:t>
      </w:r>
    </w:p>
    <w:p w14:paraId="28570157" w14:textId="461067CF" w:rsidR="003E5A89" w:rsidRPr="0056075F" w:rsidRDefault="003E5A89" w:rsidP="003E5A89">
      <w:pPr>
        <w:pStyle w:val="Abnt3"/>
        <w:spacing w:line="276" w:lineRule="auto"/>
        <w:rPr>
          <w:bCs w:val="0"/>
        </w:rPr>
      </w:pPr>
      <w:r>
        <w:rPr>
          <w:b/>
        </w:rPr>
        <w:t xml:space="preserve">Uso de sistemas diversificados e materiais simples para controle de estoque: </w:t>
      </w:r>
      <w:r>
        <w:rPr>
          <w:bCs w:val="0"/>
        </w:rPr>
        <w:t>Podemos notar que o microempreendedor registra seu estoque de diversas maneiras</w:t>
      </w:r>
      <w:r w:rsidR="00167F91">
        <w:rPr>
          <w:bCs w:val="0"/>
        </w:rPr>
        <w:t xml:space="preserve">, e não há no mercado uma ferramenta que possa fazer um registro simples e funcional como a </w:t>
      </w:r>
      <w:proofErr w:type="gramStart"/>
      <w:r w:rsidR="00167F91">
        <w:rPr>
          <w:bCs w:val="0"/>
        </w:rPr>
        <w:t>plataforma Zeno</w:t>
      </w:r>
      <w:proofErr w:type="gramEnd"/>
      <w:r w:rsidR="00167F91">
        <w:rPr>
          <w:bCs w:val="0"/>
        </w:rPr>
        <w:t>.</w:t>
      </w:r>
    </w:p>
    <w:p w14:paraId="2CDB343C" w14:textId="0E126CE9" w:rsidR="003E5A89" w:rsidRPr="00DE0CBF" w:rsidRDefault="003E5A89" w:rsidP="003E5A89">
      <w:pPr>
        <w:pStyle w:val="Abnt3"/>
        <w:numPr>
          <w:ilvl w:val="0"/>
          <w:numId w:val="12"/>
        </w:numPr>
        <w:spacing w:line="276" w:lineRule="auto"/>
        <w:rPr>
          <w:b/>
        </w:rPr>
      </w:pPr>
      <w:r w:rsidRPr="003E5A89">
        <w:rPr>
          <w:b/>
        </w:rPr>
        <w:t>Uso sistemas diversificados</w:t>
      </w:r>
      <w:r>
        <w:rPr>
          <w:b/>
        </w:rPr>
        <w:t xml:space="preserve"> </w:t>
      </w:r>
      <w:r w:rsidRPr="003E5A89">
        <w:rPr>
          <w:b/>
        </w:rPr>
        <w:t>encontrados na internet</w:t>
      </w:r>
      <w:r>
        <w:rPr>
          <w:b/>
        </w:rPr>
        <w:t>:</w:t>
      </w:r>
      <w:r w:rsidR="00593F4A">
        <w:t xml:space="preserve"> Vários indivíduos usam sistemas diversificados na internet para fazer o seu controle de estoque</w:t>
      </w:r>
      <w:r>
        <w:t>.</w:t>
      </w:r>
    </w:p>
    <w:p w14:paraId="706F9C2A" w14:textId="02E638FA" w:rsidR="003E5A89" w:rsidRPr="00DE0CBF" w:rsidRDefault="003E5A89" w:rsidP="003E5A89">
      <w:pPr>
        <w:pStyle w:val="Abnt3"/>
        <w:numPr>
          <w:ilvl w:val="0"/>
          <w:numId w:val="12"/>
        </w:numPr>
        <w:spacing w:line="276" w:lineRule="auto"/>
        <w:rPr>
          <w:b/>
        </w:rPr>
      </w:pPr>
      <w:r w:rsidRPr="003E5A89">
        <w:rPr>
          <w:b/>
        </w:rPr>
        <w:lastRenderedPageBreak/>
        <w:t>Uso um caderno onde anoto o que falta</w:t>
      </w:r>
      <w:r>
        <w:rPr>
          <w:b/>
        </w:rPr>
        <w:t>:</w:t>
      </w:r>
      <w:r w:rsidR="00593F4A">
        <w:t xml:space="preserve"> Muitos utilizam técnicas de anotação básicas, o que pode dificultar a visualização do controle de estoque e deixa o empreendedor longe do mundo digital, o que pode </w:t>
      </w:r>
      <w:proofErr w:type="gramStart"/>
      <w:r w:rsidR="00593F4A">
        <w:t>fazer ele</w:t>
      </w:r>
      <w:proofErr w:type="gramEnd"/>
      <w:r w:rsidR="00593F4A">
        <w:t xml:space="preserve"> se isolar no mercado</w:t>
      </w:r>
      <w:r>
        <w:t>.</w:t>
      </w:r>
    </w:p>
    <w:p w14:paraId="04C6E435" w14:textId="1FF0F6E3" w:rsidR="003E5A89" w:rsidRPr="0056075F" w:rsidRDefault="003E5A89" w:rsidP="003E5A89">
      <w:pPr>
        <w:pStyle w:val="Abnt3"/>
        <w:numPr>
          <w:ilvl w:val="0"/>
          <w:numId w:val="12"/>
        </w:numPr>
        <w:spacing w:line="276" w:lineRule="auto"/>
        <w:rPr>
          <w:b/>
        </w:rPr>
      </w:pPr>
      <w:r w:rsidRPr="003E5A89">
        <w:rPr>
          <w:b/>
        </w:rPr>
        <w:t>Anotações em diversas formas</w:t>
      </w:r>
      <w:r>
        <w:rPr>
          <w:b/>
        </w:rPr>
        <w:t>:</w:t>
      </w:r>
      <w:r w:rsidR="00593F4A">
        <w:t xml:space="preserve"> Outros inferem que anotam o seu estoque de outras formas não especificadas</w:t>
      </w:r>
      <w:r>
        <w:t>.</w:t>
      </w:r>
    </w:p>
    <w:p w14:paraId="5D2D7CED" w14:textId="436D3D44" w:rsidR="003E5A89" w:rsidRPr="000B5EF3" w:rsidRDefault="003E5A89" w:rsidP="003E5A89">
      <w:pPr>
        <w:pStyle w:val="Abnt3"/>
        <w:numPr>
          <w:ilvl w:val="0"/>
          <w:numId w:val="12"/>
        </w:numPr>
        <w:spacing w:line="276" w:lineRule="auto"/>
        <w:rPr>
          <w:b/>
        </w:rPr>
      </w:pPr>
      <w:r w:rsidRPr="003E5A89">
        <w:rPr>
          <w:b/>
        </w:rPr>
        <w:t>Não tenho materiais para estoque</w:t>
      </w:r>
      <w:r>
        <w:rPr>
          <w:b/>
        </w:rPr>
        <w:t>:</w:t>
      </w:r>
      <w:r w:rsidR="00593F4A">
        <w:rPr>
          <w:bCs w:val="0"/>
        </w:rPr>
        <w:t xml:space="preserve"> Alguns microempreendedores não têm materiais para estoque</w:t>
      </w:r>
      <w:r>
        <w:rPr>
          <w:bCs w:val="0"/>
        </w:rPr>
        <w:t>.</w:t>
      </w:r>
      <w:r w:rsidR="00593F4A">
        <w:rPr>
          <w:bCs w:val="0"/>
        </w:rPr>
        <w:t xml:space="preserve"> O </w:t>
      </w:r>
      <w:proofErr w:type="gramStart"/>
      <w:r w:rsidR="00593F4A">
        <w:rPr>
          <w:bCs w:val="0"/>
        </w:rPr>
        <w:t>sistema Zeno</w:t>
      </w:r>
      <w:proofErr w:type="gramEnd"/>
      <w:r w:rsidR="00593F4A">
        <w:rPr>
          <w:bCs w:val="0"/>
        </w:rPr>
        <w:t xml:space="preserve"> tem a opção, como será visto </w:t>
      </w:r>
      <w:r w:rsidR="000B5EF3">
        <w:rPr>
          <w:bCs w:val="0"/>
        </w:rPr>
        <w:t>posteriormente neste documento, de desativar funções, favorecendo assim que não precisa usar esta funcionalidade.</w:t>
      </w:r>
    </w:p>
    <w:p w14:paraId="50D43C02" w14:textId="77777777" w:rsidR="000B5EF3" w:rsidRPr="000B5EF3" w:rsidRDefault="000B5EF3" w:rsidP="000B5EF3">
      <w:pPr>
        <w:pStyle w:val="Abnt3"/>
        <w:spacing w:line="276" w:lineRule="auto"/>
        <w:ind w:left="1287" w:firstLine="0"/>
        <w:rPr>
          <w:b/>
        </w:rPr>
      </w:pPr>
    </w:p>
    <w:p w14:paraId="6D7DE108" w14:textId="00B1725D" w:rsidR="000B5EF3" w:rsidRDefault="000B5EF3" w:rsidP="000B5EF3">
      <w:pPr>
        <w:pStyle w:val="Legenda"/>
        <w:keepNext/>
        <w:jc w:val="center"/>
        <w:rPr>
          <w:rFonts w:ascii="Arial" w:hAnsi="Arial" w:cs="Arial"/>
          <w:sz w:val="22"/>
        </w:rPr>
      </w:pPr>
      <w:bookmarkStart w:id="51" w:name="_Toc200264891"/>
      <w:r w:rsidRPr="000B5EF3">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7</w:t>
      </w:r>
      <w:r w:rsidR="00BA7985">
        <w:rPr>
          <w:rFonts w:ascii="Arial" w:hAnsi="Arial" w:cs="Arial"/>
          <w:sz w:val="22"/>
        </w:rPr>
        <w:fldChar w:fldCharType="end"/>
      </w:r>
      <w:r w:rsidRPr="000B5EF3">
        <w:rPr>
          <w:rFonts w:ascii="Arial" w:hAnsi="Arial" w:cs="Arial"/>
          <w:sz w:val="22"/>
        </w:rPr>
        <w:t xml:space="preserve"> </w:t>
      </w:r>
      <w:proofErr w:type="gramStart"/>
      <w:r w:rsidRPr="000B5EF3">
        <w:rPr>
          <w:rFonts w:ascii="Arial" w:hAnsi="Arial" w:cs="Arial"/>
          <w:sz w:val="22"/>
        </w:rPr>
        <w:t>-  Análise</w:t>
      </w:r>
      <w:proofErr w:type="gramEnd"/>
      <w:r w:rsidRPr="000B5EF3">
        <w:rPr>
          <w:rFonts w:ascii="Arial" w:hAnsi="Arial" w:cs="Arial"/>
          <w:sz w:val="22"/>
        </w:rPr>
        <w:t xml:space="preserve"> sobre controle do fluxo de caixa do empreendedor</w:t>
      </w:r>
      <w:bookmarkEnd w:id="51"/>
    </w:p>
    <w:p w14:paraId="074112B8" w14:textId="03F07080" w:rsidR="000B5EF3" w:rsidRPr="000B5EF3" w:rsidRDefault="000B5EF3" w:rsidP="000B5EF3">
      <w:pPr>
        <w:pStyle w:val="Abnt3"/>
        <w:ind w:left="1276" w:firstLine="1701"/>
      </w:pPr>
      <w:r>
        <w:rPr>
          <w:color w:val="202124"/>
          <w:spacing w:val="3"/>
          <w:shd w:val="clear" w:color="auto" w:fill="FFFFFF"/>
        </w:rPr>
        <w:t>Como você realiza o controle do fluxo de caixa na sua empresa? </w:t>
      </w:r>
    </w:p>
    <w:p w14:paraId="016D4754" w14:textId="2D9B5128" w:rsidR="000B5EF3" w:rsidRDefault="000B5EF3" w:rsidP="000B5EF3">
      <w:pPr>
        <w:pStyle w:val="Abnt3"/>
        <w:jc w:val="center"/>
      </w:pPr>
      <w:r>
        <w:rPr>
          <w:noProof/>
          <w:lang w:eastAsia="pt-BR"/>
        </w:rPr>
        <w:drawing>
          <wp:inline distT="0" distB="0" distL="0" distR="0" wp14:anchorId="39744671" wp14:editId="6B9A7205">
            <wp:extent cx="4000324" cy="280080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21">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6E3E9BAD" w14:textId="790EFE8D" w:rsidR="000B5EF3" w:rsidRDefault="000B5EF3" w:rsidP="000B5EF3">
      <w:pPr>
        <w:pStyle w:val="Abnt3"/>
        <w:ind w:left="1287" w:hanging="11"/>
        <w:jc w:val="center"/>
        <w:rPr>
          <w:sz w:val="20"/>
        </w:rPr>
      </w:pPr>
      <w:r>
        <w:rPr>
          <w:sz w:val="20"/>
        </w:rPr>
        <w:t>Fonte: Elaborado pelo próprio autor – 2025</w:t>
      </w:r>
    </w:p>
    <w:p w14:paraId="26D73C61" w14:textId="77777777" w:rsidR="000B5EF3" w:rsidRDefault="000B5EF3" w:rsidP="000B5EF3">
      <w:pPr>
        <w:pStyle w:val="Abnt3"/>
        <w:spacing w:line="276" w:lineRule="auto"/>
        <w:rPr>
          <w:b/>
        </w:rPr>
      </w:pPr>
      <w:r w:rsidRPr="00E67069">
        <w:rPr>
          <w:b/>
        </w:rPr>
        <w:t>Interpretação</w:t>
      </w:r>
      <w:r>
        <w:rPr>
          <w:b/>
        </w:rPr>
        <w:t xml:space="preserve"> dos dados </w:t>
      </w:r>
    </w:p>
    <w:p w14:paraId="2A34209E" w14:textId="10647650" w:rsidR="000B5EF3" w:rsidRPr="0056075F" w:rsidRDefault="000D089B" w:rsidP="000B5EF3">
      <w:pPr>
        <w:pStyle w:val="Abnt3"/>
        <w:spacing w:line="276" w:lineRule="auto"/>
        <w:rPr>
          <w:bCs w:val="0"/>
        </w:rPr>
      </w:pPr>
      <w:r>
        <w:rPr>
          <w:b/>
        </w:rPr>
        <w:t>Falta de ferramenta versátil e de layout simples para controlar o fluxo de caixa</w:t>
      </w:r>
      <w:r w:rsidR="000B5EF3">
        <w:rPr>
          <w:b/>
        </w:rPr>
        <w:t>:</w:t>
      </w:r>
      <w:r w:rsidR="004A6C43">
        <w:rPr>
          <w:bCs w:val="0"/>
        </w:rPr>
        <w:t xml:space="preserve"> O empreendedor, de acordo com o resultado da pesquisa, não usa um sistema que possa armazenar e mostrar estatísticas do fluxo de caixa de forma simples e amigável</w:t>
      </w:r>
      <w:r w:rsidR="000B5EF3">
        <w:rPr>
          <w:bCs w:val="0"/>
        </w:rPr>
        <w:t>.</w:t>
      </w:r>
    </w:p>
    <w:p w14:paraId="2CD41CE6" w14:textId="55F45EF8" w:rsidR="000B5EF3" w:rsidRPr="00DE0CBF" w:rsidRDefault="000B5EF3" w:rsidP="000B5EF3">
      <w:pPr>
        <w:pStyle w:val="Abnt3"/>
        <w:numPr>
          <w:ilvl w:val="0"/>
          <w:numId w:val="13"/>
        </w:numPr>
        <w:spacing w:line="276" w:lineRule="auto"/>
        <w:rPr>
          <w:b/>
        </w:rPr>
      </w:pPr>
      <w:r w:rsidRPr="000B5EF3">
        <w:rPr>
          <w:b/>
        </w:rPr>
        <w:t>Em um caderno/livro</w:t>
      </w:r>
      <w:r>
        <w:rPr>
          <w:b/>
        </w:rPr>
        <w:t>:</w:t>
      </w:r>
      <w:r w:rsidR="004A6C43">
        <w:t xml:space="preserve"> Alguns controlam o seu caixa por métodos simples, mais ultrapassados.</w:t>
      </w:r>
    </w:p>
    <w:p w14:paraId="606572AD" w14:textId="142FEA43" w:rsidR="000B5EF3" w:rsidRPr="00DE0CBF" w:rsidRDefault="000B5EF3" w:rsidP="000B5EF3">
      <w:pPr>
        <w:pStyle w:val="Abnt3"/>
        <w:numPr>
          <w:ilvl w:val="0"/>
          <w:numId w:val="13"/>
        </w:numPr>
        <w:spacing w:line="276" w:lineRule="auto"/>
        <w:rPr>
          <w:b/>
        </w:rPr>
      </w:pPr>
      <w:r w:rsidRPr="000B5EF3">
        <w:rPr>
          <w:b/>
        </w:rPr>
        <w:lastRenderedPageBreak/>
        <w:t>Em uma planilha do Excel</w:t>
      </w:r>
      <w:r>
        <w:rPr>
          <w:b/>
        </w:rPr>
        <w:t>:</w:t>
      </w:r>
      <w:r w:rsidR="004A6C43">
        <w:t xml:space="preserve"> Várias pessoas utilizam a ferramenta Excel, que é uma plataforma que não é simples de aprender e muitas vezes exige a visualização de um tutorial em vídeo para produzir algo mais complexo, algo que o </w:t>
      </w:r>
      <w:proofErr w:type="gramStart"/>
      <w:r w:rsidR="004A6C43">
        <w:t>sistema Zeno</w:t>
      </w:r>
      <w:proofErr w:type="gramEnd"/>
      <w:r w:rsidR="004A6C43">
        <w:t xml:space="preserve"> não exige.</w:t>
      </w:r>
    </w:p>
    <w:p w14:paraId="2EED4FDC" w14:textId="5F4981D2" w:rsidR="000B5EF3" w:rsidRPr="0056075F" w:rsidRDefault="000B5EF3" w:rsidP="000B5EF3">
      <w:pPr>
        <w:pStyle w:val="Abnt3"/>
        <w:numPr>
          <w:ilvl w:val="0"/>
          <w:numId w:val="13"/>
        </w:numPr>
        <w:spacing w:line="276" w:lineRule="auto"/>
        <w:rPr>
          <w:b/>
        </w:rPr>
      </w:pPr>
      <w:r w:rsidRPr="000B5EF3">
        <w:rPr>
          <w:b/>
        </w:rPr>
        <w:t>De outra forma</w:t>
      </w:r>
      <w:r>
        <w:rPr>
          <w:b/>
        </w:rPr>
        <w:t>:</w:t>
      </w:r>
      <w:r w:rsidR="004A6C43">
        <w:t xml:space="preserve"> Uma porcentagem de empreendedores utiliza formas não especificadas para acompanhar o seu caixa</w:t>
      </w:r>
      <w:r>
        <w:t>.</w:t>
      </w:r>
    </w:p>
    <w:p w14:paraId="611D6BCF" w14:textId="609B9594" w:rsidR="000B5EF3" w:rsidRPr="00A51D67" w:rsidRDefault="000B5EF3" w:rsidP="000B5EF3">
      <w:pPr>
        <w:pStyle w:val="Abnt3"/>
        <w:numPr>
          <w:ilvl w:val="0"/>
          <w:numId w:val="13"/>
        </w:numPr>
        <w:spacing w:line="276" w:lineRule="auto"/>
        <w:rPr>
          <w:b/>
        </w:rPr>
      </w:pPr>
      <w:r w:rsidRPr="000B5EF3">
        <w:rPr>
          <w:b/>
        </w:rPr>
        <w:t>Não controlo o fluxo do meu caixa</w:t>
      </w:r>
      <w:r>
        <w:rPr>
          <w:b/>
        </w:rPr>
        <w:t>:</w:t>
      </w:r>
      <w:r w:rsidR="004A6C43">
        <w:rPr>
          <w:bCs w:val="0"/>
        </w:rPr>
        <w:t xml:space="preserve"> Menos de nove por cento não controla</w:t>
      </w:r>
      <w:r w:rsidR="000C2E80">
        <w:rPr>
          <w:bCs w:val="0"/>
        </w:rPr>
        <w:t>m</w:t>
      </w:r>
      <w:r w:rsidR="004A6C43">
        <w:rPr>
          <w:bCs w:val="0"/>
        </w:rPr>
        <w:t xml:space="preserve"> o fluxo de seu caixa</w:t>
      </w:r>
      <w:r w:rsidR="000C2E80">
        <w:rPr>
          <w:bCs w:val="0"/>
        </w:rPr>
        <w:t>, o que pode impactar no desempenho profissional destes empreendedores</w:t>
      </w:r>
      <w:r>
        <w:rPr>
          <w:bCs w:val="0"/>
        </w:rPr>
        <w:t>.</w:t>
      </w:r>
    </w:p>
    <w:p w14:paraId="53CE23B4" w14:textId="77777777" w:rsidR="00A51D67" w:rsidRPr="000B5EF3" w:rsidRDefault="00A51D67" w:rsidP="00A51D67">
      <w:pPr>
        <w:pStyle w:val="Abnt3"/>
        <w:spacing w:line="276" w:lineRule="auto"/>
        <w:ind w:left="1287" w:firstLine="0"/>
        <w:rPr>
          <w:b/>
        </w:rPr>
      </w:pPr>
    </w:p>
    <w:p w14:paraId="5429ABDB" w14:textId="24B64C3A" w:rsidR="00A51D67" w:rsidRDefault="00A51D67" w:rsidP="00A51D67">
      <w:pPr>
        <w:pStyle w:val="Legenda"/>
        <w:keepNext/>
        <w:jc w:val="center"/>
        <w:rPr>
          <w:rFonts w:ascii="Arial" w:hAnsi="Arial" w:cs="Arial"/>
          <w:sz w:val="22"/>
          <w:szCs w:val="22"/>
        </w:rPr>
      </w:pPr>
      <w:bookmarkStart w:id="52" w:name="_Toc200264892"/>
      <w:r w:rsidRPr="00A51D67">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8</w:t>
      </w:r>
      <w:r w:rsidR="00BA7985">
        <w:rPr>
          <w:rFonts w:ascii="Arial" w:hAnsi="Arial" w:cs="Arial"/>
          <w:sz w:val="22"/>
          <w:szCs w:val="22"/>
        </w:rPr>
        <w:fldChar w:fldCharType="end"/>
      </w:r>
      <w:r w:rsidRPr="00A51D67">
        <w:rPr>
          <w:rFonts w:ascii="Arial" w:hAnsi="Arial" w:cs="Arial"/>
          <w:sz w:val="22"/>
          <w:szCs w:val="22"/>
        </w:rPr>
        <w:t xml:space="preserve"> - Análise da opinião do empreendedor sobre possíveis funcionalidades em plataforma de gestão</w:t>
      </w:r>
      <w:bookmarkEnd w:id="52"/>
    </w:p>
    <w:p w14:paraId="06D982DA" w14:textId="11B83D65" w:rsidR="00A51D67" w:rsidRPr="00A51D67" w:rsidRDefault="00A51D67" w:rsidP="00A51D67">
      <w:pPr>
        <w:pStyle w:val="Abnt3"/>
        <w:ind w:left="1276" w:firstLine="1701"/>
      </w:pPr>
      <w:r w:rsidRPr="00A51D67">
        <w:t xml:space="preserve">Se você usasse um sistema para gerir a sua </w:t>
      </w:r>
      <w:r w:rsidR="009E6954" w:rsidRPr="00A51D67">
        <w:t>empresa,</w:t>
      </w:r>
      <w:r w:rsidRPr="00A51D67">
        <w:t xml:space="preserve"> quais funcionalidades você gostaria que ele tivesse?</w:t>
      </w:r>
    </w:p>
    <w:p w14:paraId="4F4861A8" w14:textId="5FC6A722" w:rsidR="000B5EF3" w:rsidRPr="005E10A3" w:rsidRDefault="00A51D67" w:rsidP="000B5EF3">
      <w:pPr>
        <w:pStyle w:val="Abnt3"/>
        <w:ind w:left="1287" w:hanging="11"/>
        <w:jc w:val="center"/>
        <w:rPr>
          <w:sz w:val="20"/>
        </w:rPr>
      </w:pPr>
      <w:r>
        <w:rPr>
          <w:noProof/>
          <w:sz w:val="20"/>
          <w:lang w:eastAsia="pt-BR"/>
        </w:rPr>
        <w:drawing>
          <wp:inline distT="0" distB="0" distL="0" distR="0" wp14:anchorId="6306B6AA" wp14:editId="4BFD68FB">
            <wp:extent cx="4000324" cy="2800800"/>
            <wp:effectExtent l="0" t="0" r="635" b="0"/>
            <wp:docPr id="1672089996"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89996" name="Imagem 1" descr="Gráfico, Gráfico de pizza&#10;&#10;O conteúdo gerado por IA pode estar incorreto."/>
                    <pic:cNvPicPr/>
                  </pic:nvPicPr>
                  <pic:blipFill>
                    <a:blip r:embed="rId22">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4BB47AE2" w14:textId="77777777" w:rsidR="00A51D67" w:rsidRDefault="00A51D67" w:rsidP="00A51D67">
      <w:pPr>
        <w:pStyle w:val="Abnt3"/>
        <w:ind w:left="1287" w:hanging="11"/>
        <w:jc w:val="center"/>
        <w:rPr>
          <w:sz w:val="20"/>
        </w:rPr>
      </w:pPr>
      <w:r>
        <w:rPr>
          <w:sz w:val="20"/>
        </w:rPr>
        <w:t>Fonte: Elaborado pelo próprio autor – 2025</w:t>
      </w:r>
    </w:p>
    <w:p w14:paraId="20828DBC" w14:textId="77777777" w:rsidR="00A51D67" w:rsidRDefault="00A51D67" w:rsidP="00A51D67">
      <w:pPr>
        <w:pStyle w:val="Abnt3"/>
        <w:spacing w:line="276" w:lineRule="auto"/>
        <w:rPr>
          <w:b/>
        </w:rPr>
      </w:pPr>
      <w:r w:rsidRPr="00E67069">
        <w:rPr>
          <w:b/>
        </w:rPr>
        <w:t>Interpretação</w:t>
      </w:r>
      <w:r>
        <w:rPr>
          <w:b/>
        </w:rPr>
        <w:t xml:space="preserve"> dos dados </w:t>
      </w:r>
    </w:p>
    <w:p w14:paraId="4B84303A" w14:textId="41E49D6C" w:rsidR="00A51D67" w:rsidRPr="0056075F" w:rsidRDefault="00A51D67" w:rsidP="00A51D67">
      <w:pPr>
        <w:pStyle w:val="Abnt3"/>
        <w:spacing w:line="276" w:lineRule="auto"/>
        <w:rPr>
          <w:bCs w:val="0"/>
        </w:rPr>
      </w:pPr>
      <w:r>
        <w:rPr>
          <w:b/>
        </w:rPr>
        <w:t>Funcionalidades necessárias para um sistema de gestão de acordo com a visão do empreendedor:</w:t>
      </w:r>
      <w:r>
        <w:rPr>
          <w:bCs w:val="0"/>
        </w:rPr>
        <w:t xml:space="preserve"> Os donos de pequenos negócios, de acordo com a pesquisa, querem </w:t>
      </w:r>
      <w:r w:rsidR="00A00BC7">
        <w:rPr>
          <w:bCs w:val="0"/>
        </w:rPr>
        <w:t>um sistema de gestão que tenha uma agenda, controle de estoque, fluxo de caixa, e que permita escolher quais funcionalidades usar</w:t>
      </w:r>
      <w:r>
        <w:rPr>
          <w:bCs w:val="0"/>
        </w:rPr>
        <w:t>.</w:t>
      </w:r>
    </w:p>
    <w:p w14:paraId="293AED20" w14:textId="12483F45" w:rsidR="00A51D67" w:rsidRPr="00DE0CBF" w:rsidRDefault="00A00BC7" w:rsidP="00A51D67">
      <w:pPr>
        <w:pStyle w:val="Abnt3"/>
        <w:numPr>
          <w:ilvl w:val="0"/>
          <w:numId w:val="15"/>
        </w:numPr>
        <w:spacing w:line="276" w:lineRule="auto"/>
        <w:rPr>
          <w:b/>
        </w:rPr>
      </w:pPr>
      <w:r w:rsidRPr="00A00BC7">
        <w:rPr>
          <w:b/>
        </w:rPr>
        <w:t>Agenda, estoque, fluxo de caixa, entre</w:t>
      </w:r>
      <w:r>
        <w:rPr>
          <w:b/>
        </w:rPr>
        <w:t xml:space="preserve"> </w:t>
      </w:r>
      <w:r w:rsidRPr="00A00BC7">
        <w:rPr>
          <w:b/>
        </w:rPr>
        <w:t>outros</w:t>
      </w:r>
      <w:r w:rsidR="00A51D67">
        <w:rPr>
          <w:b/>
        </w:rPr>
        <w:t>:</w:t>
      </w:r>
      <w:r w:rsidR="00A51D67">
        <w:t xml:space="preserve"> </w:t>
      </w:r>
      <w:r>
        <w:t>Muitos querem as funcionalidades principais e outras secundárias.</w:t>
      </w:r>
    </w:p>
    <w:p w14:paraId="54A7A61D" w14:textId="5A8B4174" w:rsidR="00A51D67" w:rsidRPr="00DE0CBF" w:rsidRDefault="00A00BC7" w:rsidP="00A51D67">
      <w:pPr>
        <w:pStyle w:val="Abnt3"/>
        <w:numPr>
          <w:ilvl w:val="0"/>
          <w:numId w:val="15"/>
        </w:numPr>
        <w:spacing w:line="276" w:lineRule="auto"/>
        <w:rPr>
          <w:b/>
        </w:rPr>
      </w:pPr>
      <w:r w:rsidRPr="00A00BC7">
        <w:rPr>
          <w:b/>
        </w:rPr>
        <w:t>Agenda, estoque, fluxo de caixa</w:t>
      </w:r>
      <w:r w:rsidR="00A51D67">
        <w:rPr>
          <w:b/>
        </w:rPr>
        <w:t>:</w:t>
      </w:r>
      <w:r w:rsidR="00A51D67">
        <w:t xml:space="preserve"> </w:t>
      </w:r>
      <w:r>
        <w:t>Ainda alguns empreendedores gostariam apenas das funcionalidades principais.</w:t>
      </w:r>
    </w:p>
    <w:p w14:paraId="138B84D8" w14:textId="24935B3D" w:rsidR="00A51D67" w:rsidRPr="00A00BC7" w:rsidRDefault="00A00BC7" w:rsidP="00A00BC7">
      <w:pPr>
        <w:pStyle w:val="Abnt3"/>
        <w:numPr>
          <w:ilvl w:val="0"/>
          <w:numId w:val="15"/>
        </w:numPr>
        <w:spacing w:line="276" w:lineRule="auto"/>
        <w:rPr>
          <w:b/>
        </w:rPr>
      </w:pPr>
      <w:r w:rsidRPr="00A00BC7">
        <w:rPr>
          <w:b/>
        </w:rPr>
        <w:lastRenderedPageBreak/>
        <w:t>Algo que permitisse escolher quais</w:t>
      </w:r>
      <w:r>
        <w:rPr>
          <w:b/>
        </w:rPr>
        <w:t xml:space="preserve"> </w:t>
      </w:r>
      <w:r w:rsidRPr="00A00BC7">
        <w:rPr>
          <w:b/>
        </w:rPr>
        <w:t>funcionalidades utilizar</w:t>
      </w:r>
      <w:r w:rsidR="00A51D67">
        <w:rPr>
          <w:b/>
        </w:rPr>
        <w:t>:</w:t>
      </w:r>
      <w:r w:rsidR="00A51D67">
        <w:t xml:space="preserve"> </w:t>
      </w:r>
      <w:r>
        <w:t>Uma boa parte do público-alvo gostaria de escolher as funcionalidade</w:t>
      </w:r>
      <w:r w:rsidR="009E6954">
        <w:t>s do sistema, algo que fosse personalizável</w:t>
      </w:r>
      <w:r>
        <w:t xml:space="preserve"> para se moldar as suas necessidades.</w:t>
      </w:r>
    </w:p>
    <w:p w14:paraId="47074288" w14:textId="77777777" w:rsidR="00A00BC7" w:rsidRDefault="00A00BC7" w:rsidP="00A00BC7">
      <w:pPr>
        <w:pStyle w:val="Abnt3"/>
        <w:spacing w:line="276" w:lineRule="auto"/>
        <w:rPr>
          <w:b/>
        </w:rPr>
      </w:pPr>
    </w:p>
    <w:p w14:paraId="7906BE2B" w14:textId="7E397F2D" w:rsidR="00A00BC7" w:rsidRDefault="00A00BC7" w:rsidP="00A00BC7">
      <w:pPr>
        <w:pStyle w:val="Legenda"/>
        <w:keepNext/>
        <w:jc w:val="center"/>
        <w:rPr>
          <w:rFonts w:ascii="Arial" w:hAnsi="Arial" w:cs="Arial"/>
          <w:sz w:val="22"/>
          <w:szCs w:val="22"/>
        </w:rPr>
      </w:pPr>
      <w:bookmarkStart w:id="53" w:name="_Toc200264893"/>
      <w:r w:rsidRPr="00A00BC7">
        <w:rPr>
          <w:rFonts w:ascii="Arial" w:hAnsi="Arial" w:cs="Arial"/>
          <w:sz w:val="22"/>
          <w:szCs w:val="22"/>
        </w:rPr>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9</w:t>
      </w:r>
      <w:r w:rsidR="00BA7985">
        <w:rPr>
          <w:rFonts w:ascii="Arial" w:hAnsi="Arial" w:cs="Arial"/>
          <w:sz w:val="22"/>
          <w:szCs w:val="22"/>
        </w:rPr>
        <w:fldChar w:fldCharType="end"/>
      </w:r>
      <w:r w:rsidRPr="00A00BC7">
        <w:rPr>
          <w:rFonts w:ascii="Arial" w:hAnsi="Arial" w:cs="Arial"/>
          <w:sz w:val="22"/>
          <w:szCs w:val="22"/>
        </w:rPr>
        <w:t xml:space="preserve"> - Análise da característica chave para um bom sistema</w:t>
      </w:r>
      <w:bookmarkEnd w:id="53"/>
    </w:p>
    <w:p w14:paraId="16BCFDDE" w14:textId="385895FB" w:rsidR="00A00BC7" w:rsidRPr="00A00BC7" w:rsidRDefault="00A00BC7" w:rsidP="00A00BC7">
      <w:pPr>
        <w:pStyle w:val="Abnt3"/>
        <w:ind w:left="1276" w:firstLine="1701"/>
      </w:pPr>
      <w:r w:rsidRPr="00A00BC7">
        <w:t>Na sua opinião, um bom sistema de gestão de microempresas qual característica julga mais relevante para o mesmo?</w:t>
      </w:r>
    </w:p>
    <w:p w14:paraId="423DD03C" w14:textId="024DC9F7" w:rsidR="00A00BC7" w:rsidRPr="00A00BC7" w:rsidRDefault="00A00BC7" w:rsidP="00A00BC7">
      <w:pPr>
        <w:pStyle w:val="Abnt3"/>
        <w:spacing w:line="276" w:lineRule="auto"/>
        <w:jc w:val="center"/>
        <w:rPr>
          <w:b/>
        </w:rPr>
      </w:pPr>
      <w:r>
        <w:rPr>
          <w:b/>
          <w:noProof/>
          <w:lang w:eastAsia="pt-BR"/>
        </w:rPr>
        <w:drawing>
          <wp:inline distT="0" distB="0" distL="0" distR="0" wp14:anchorId="7D49ADF7" wp14:editId="3E005D42">
            <wp:extent cx="4000324" cy="2800800"/>
            <wp:effectExtent l="0" t="0" r="635" b="0"/>
            <wp:docPr id="888911095"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1095" name="Imagem 2" descr="Gráfico, Gráfico de pizza&#10;&#10;O conteúdo gerado por IA pode estar incorreto."/>
                    <pic:cNvPicPr/>
                  </pic:nvPicPr>
                  <pic:blipFill>
                    <a:blip r:embed="rId23">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99CEBDF" w14:textId="77777777" w:rsidR="00A00BC7" w:rsidRDefault="00A00BC7" w:rsidP="00A00BC7">
      <w:pPr>
        <w:pStyle w:val="Abnt3"/>
        <w:ind w:left="1287" w:hanging="11"/>
        <w:jc w:val="center"/>
        <w:rPr>
          <w:sz w:val="20"/>
        </w:rPr>
      </w:pPr>
      <w:r>
        <w:rPr>
          <w:sz w:val="20"/>
        </w:rPr>
        <w:t>Fonte: Elaborado pelo próprio autor – 2025</w:t>
      </w:r>
    </w:p>
    <w:p w14:paraId="23C18D38" w14:textId="77777777" w:rsidR="00744317" w:rsidRDefault="00744317" w:rsidP="00744317">
      <w:pPr>
        <w:pStyle w:val="Abnt3"/>
        <w:spacing w:line="276" w:lineRule="auto"/>
        <w:rPr>
          <w:b/>
        </w:rPr>
      </w:pPr>
      <w:r w:rsidRPr="00E67069">
        <w:rPr>
          <w:b/>
        </w:rPr>
        <w:t>Interpretação</w:t>
      </w:r>
      <w:r>
        <w:rPr>
          <w:b/>
        </w:rPr>
        <w:t xml:space="preserve"> dos dados </w:t>
      </w:r>
    </w:p>
    <w:p w14:paraId="535363B3" w14:textId="5DBF1B66" w:rsidR="00744317" w:rsidRPr="0056075F" w:rsidRDefault="00744317" w:rsidP="00744317">
      <w:pPr>
        <w:pStyle w:val="Abnt3"/>
        <w:spacing w:line="276" w:lineRule="auto"/>
        <w:rPr>
          <w:bCs w:val="0"/>
        </w:rPr>
      </w:pPr>
      <w:r>
        <w:rPr>
          <w:b/>
        </w:rPr>
        <w:t xml:space="preserve">Necessidade de uma plataforma que facilite a organização do pequeno negócio: </w:t>
      </w:r>
      <w:r w:rsidRPr="00744317">
        <w:rPr>
          <w:bCs w:val="0"/>
        </w:rPr>
        <w:t>É notável que</w:t>
      </w:r>
      <w:r>
        <w:rPr>
          <w:bCs w:val="0"/>
        </w:rPr>
        <w:t xml:space="preserve"> microempreendedores querem um sistema que realmente ajude </w:t>
      </w:r>
      <w:r w:rsidR="009E6954">
        <w:rPr>
          <w:bCs w:val="0"/>
        </w:rPr>
        <w:t xml:space="preserve">eles a gerirem o seu negócio bem, cumprindo este </w:t>
      </w:r>
      <w:r>
        <w:rPr>
          <w:bCs w:val="0"/>
        </w:rPr>
        <w:t>objetivo</w:t>
      </w:r>
      <w:r w:rsidR="009E6954">
        <w:rPr>
          <w:bCs w:val="0"/>
        </w:rPr>
        <w:t xml:space="preserve"> principal</w:t>
      </w:r>
      <w:r>
        <w:rPr>
          <w:bCs w:val="0"/>
        </w:rPr>
        <w:t xml:space="preserve"> sem rodeios.</w:t>
      </w:r>
    </w:p>
    <w:p w14:paraId="4124B95F" w14:textId="3421F8E6" w:rsidR="00744317" w:rsidRPr="00DE0CBF" w:rsidRDefault="00744317" w:rsidP="00744317">
      <w:pPr>
        <w:pStyle w:val="Abnt3"/>
        <w:numPr>
          <w:ilvl w:val="0"/>
          <w:numId w:val="16"/>
        </w:numPr>
        <w:spacing w:line="276" w:lineRule="auto"/>
        <w:rPr>
          <w:b/>
        </w:rPr>
      </w:pPr>
      <w:r w:rsidRPr="00744317">
        <w:rPr>
          <w:b/>
        </w:rPr>
        <w:t>Customização para o meu negócio</w:t>
      </w:r>
      <w:r>
        <w:rPr>
          <w:b/>
        </w:rPr>
        <w:t>:</w:t>
      </w:r>
      <w:r>
        <w:t xml:space="preserve"> </w:t>
      </w:r>
      <w:r w:rsidR="005740A6">
        <w:t>Uma parte do público acredita que a customização é algo muito importante para uma plataforma de gestão.</w:t>
      </w:r>
    </w:p>
    <w:p w14:paraId="38E84834" w14:textId="28FF74B8" w:rsidR="00744317" w:rsidRPr="00DE0CBF" w:rsidRDefault="00744317" w:rsidP="00744317">
      <w:pPr>
        <w:pStyle w:val="Abnt3"/>
        <w:numPr>
          <w:ilvl w:val="0"/>
          <w:numId w:val="16"/>
        </w:numPr>
        <w:spacing w:line="276" w:lineRule="auto"/>
        <w:rPr>
          <w:b/>
        </w:rPr>
      </w:pPr>
      <w:r w:rsidRPr="00744317">
        <w:rPr>
          <w:b/>
        </w:rPr>
        <w:t>Acesso por qualquer dispositivo</w:t>
      </w:r>
      <w:r>
        <w:rPr>
          <w:b/>
        </w:rPr>
        <w:t>:</w:t>
      </w:r>
      <w:r>
        <w:t xml:space="preserve"> A minoria dos empreendedores relata que o acesso </w:t>
      </w:r>
      <w:r w:rsidR="009E6954">
        <w:t>à</w:t>
      </w:r>
      <w:r>
        <w:t xml:space="preserve"> plataforma por qualquer dispositivo é importante.</w:t>
      </w:r>
    </w:p>
    <w:p w14:paraId="4226D2CD" w14:textId="28B1FCD2" w:rsidR="00744317" w:rsidRPr="00744317" w:rsidRDefault="00744317" w:rsidP="00744317">
      <w:pPr>
        <w:pStyle w:val="Abnt3"/>
        <w:numPr>
          <w:ilvl w:val="0"/>
          <w:numId w:val="16"/>
        </w:numPr>
        <w:spacing w:line="276" w:lineRule="auto"/>
        <w:rPr>
          <w:b/>
        </w:rPr>
      </w:pPr>
      <w:r w:rsidRPr="00744317">
        <w:rPr>
          <w:b/>
        </w:rPr>
        <w:t>Entendimento fácil do site</w:t>
      </w:r>
      <w:r>
        <w:rPr>
          <w:b/>
        </w:rPr>
        <w:t>:</w:t>
      </w:r>
      <w:r>
        <w:t xml:space="preserve"> Alguns ainda afirmam que o site precisa ser de fácil entendimento.</w:t>
      </w:r>
    </w:p>
    <w:p w14:paraId="0B79B4AE" w14:textId="0C03E39D" w:rsidR="00744317" w:rsidRDefault="00744317" w:rsidP="00744317">
      <w:pPr>
        <w:pStyle w:val="Abnt3"/>
        <w:numPr>
          <w:ilvl w:val="0"/>
          <w:numId w:val="16"/>
        </w:numPr>
        <w:spacing w:line="276" w:lineRule="auto"/>
      </w:pPr>
      <w:r w:rsidRPr="00744317">
        <w:rPr>
          <w:b/>
        </w:rPr>
        <w:t>Facilitar a organização do meu negócio</w:t>
      </w:r>
      <w:r>
        <w:rPr>
          <w:b/>
        </w:rPr>
        <w:t xml:space="preserve">: </w:t>
      </w:r>
      <w:r w:rsidRPr="00744317">
        <w:rPr>
          <w:bCs w:val="0"/>
        </w:rPr>
        <w:t>É de suma importância</w:t>
      </w:r>
      <w:r>
        <w:t xml:space="preserve"> que o sistema cumpra com o objetivo de ajudar o empreendedor a gerir a sua empresa, já que a grande maioria do público-alvo optou por esta resposta.</w:t>
      </w:r>
    </w:p>
    <w:p w14:paraId="2D75D05E" w14:textId="77777777" w:rsidR="005740A6" w:rsidRDefault="005740A6" w:rsidP="005740A6">
      <w:pPr>
        <w:pStyle w:val="Abnt3"/>
        <w:spacing w:line="276" w:lineRule="auto"/>
        <w:ind w:left="1287" w:firstLine="0"/>
        <w:rPr>
          <w:b/>
        </w:rPr>
      </w:pPr>
    </w:p>
    <w:p w14:paraId="4872A3BE" w14:textId="6F254CBE" w:rsidR="005740A6" w:rsidRDefault="005740A6" w:rsidP="005740A6">
      <w:pPr>
        <w:pStyle w:val="Legenda"/>
        <w:keepNext/>
        <w:jc w:val="both"/>
        <w:rPr>
          <w:rFonts w:ascii="Arial" w:hAnsi="Arial" w:cs="Arial"/>
          <w:sz w:val="22"/>
          <w:szCs w:val="22"/>
        </w:rPr>
      </w:pPr>
      <w:bookmarkStart w:id="54" w:name="_Toc200264894"/>
      <w:r w:rsidRPr="005740A6">
        <w:rPr>
          <w:rFonts w:ascii="Arial" w:hAnsi="Arial" w:cs="Arial"/>
          <w:sz w:val="22"/>
          <w:szCs w:val="22"/>
        </w:rPr>
        <w:lastRenderedPageBreak/>
        <w:t xml:space="preserve">Figura </w:t>
      </w:r>
      <w:r w:rsidR="00BA7985">
        <w:rPr>
          <w:rFonts w:ascii="Arial" w:hAnsi="Arial" w:cs="Arial"/>
          <w:sz w:val="22"/>
          <w:szCs w:val="22"/>
        </w:rPr>
        <w:fldChar w:fldCharType="begin"/>
      </w:r>
      <w:r w:rsidR="00BA7985">
        <w:rPr>
          <w:rFonts w:ascii="Arial" w:hAnsi="Arial" w:cs="Arial"/>
          <w:sz w:val="22"/>
          <w:szCs w:val="22"/>
        </w:rPr>
        <w:instrText xml:space="preserve"> SEQ Figura \* ARABIC </w:instrText>
      </w:r>
      <w:r w:rsidR="00BA7985">
        <w:rPr>
          <w:rFonts w:ascii="Arial" w:hAnsi="Arial" w:cs="Arial"/>
          <w:sz w:val="22"/>
          <w:szCs w:val="22"/>
        </w:rPr>
        <w:fldChar w:fldCharType="separate"/>
      </w:r>
      <w:r w:rsidR="00BA7985">
        <w:rPr>
          <w:rFonts w:ascii="Arial" w:hAnsi="Arial" w:cs="Arial"/>
          <w:noProof/>
          <w:sz w:val="22"/>
          <w:szCs w:val="22"/>
        </w:rPr>
        <w:t>10</w:t>
      </w:r>
      <w:r w:rsidR="00BA7985">
        <w:rPr>
          <w:rFonts w:ascii="Arial" w:hAnsi="Arial" w:cs="Arial"/>
          <w:sz w:val="22"/>
          <w:szCs w:val="22"/>
        </w:rPr>
        <w:fldChar w:fldCharType="end"/>
      </w:r>
      <w:r w:rsidRPr="005740A6">
        <w:rPr>
          <w:rFonts w:ascii="Arial" w:hAnsi="Arial" w:cs="Arial"/>
          <w:sz w:val="22"/>
          <w:szCs w:val="22"/>
        </w:rPr>
        <w:t xml:space="preserve"> - Análise da possibilidade de investimento mensal em um sistema de gestão por parte do microempreendedor</w:t>
      </w:r>
      <w:bookmarkEnd w:id="54"/>
    </w:p>
    <w:p w14:paraId="0B04612C" w14:textId="643AEDD3" w:rsidR="005740A6" w:rsidRPr="005740A6" w:rsidRDefault="005740A6" w:rsidP="005740A6">
      <w:pPr>
        <w:pStyle w:val="Abnt3"/>
        <w:ind w:left="1276" w:firstLine="1701"/>
      </w:pPr>
      <w:r w:rsidRPr="005740A6">
        <w:t xml:space="preserve">Você estaria disposto a investir </w:t>
      </w:r>
      <w:r w:rsidR="009E6954" w:rsidRPr="005740A6">
        <w:t>um valor</w:t>
      </w:r>
      <w:r w:rsidRPr="005740A6">
        <w:t xml:space="preserve"> mensal em um sistema de gestão de microempresa que ajudasse a organizar e melhorar os resultados da sua empresa?</w:t>
      </w:r>
    </w:p>
    <w:p w14:paraId="4D9494F4" w14:textId="5C053076" w:rsidR="005740A6" w:rsidRPr="00744317" w:rsidRDefault="005740A6" w:rsidP="005740A6">
      <w:pPr>
        <w:pStyle w:val="Abnt3"/>
        <w:spacing w:line="276" w:lineRule="auto"/>
        <w:ind w:left="1287" w:firstLine="0"/>
      </w:pPr>
      <w:r>
        <w:rPr>
          <w:noProof/>
          <w:lang w:eastAsia="pt-BR"/>
        </w:rPr>
        <w:drawing>
          <wp:inline distT="0" distB="0" distL="0" distR="0" wp14:anchorId="4E210C69" wp14:editId="4C0D4ABA">
            <wp:extent cx="4000324" cy="2800800"/>
            <wp:effectExtent l="0" t="0" r="635" b="0"/>
            <wp:docPr id="1247617871" name="Imagem 3"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7871" name="Imagem 3" descr="Gráfico, Gráfico de pizza&#10;&#10;O conteúdo gerado por IA pode estar incorreto."/>
                    <pic:cNvPicPr/>
                  </pic:nvPicPr>
                  <pic:blipFill>
                    <a:blip r:embed="rId24">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5851F7B" w14:textId="77777777" w:rsidR="005740A6" w:rsidRDefault="005740A6" w:rsidP="005740A6">
      <w:pPr>
        <w:pStyle w:val="Abnt3"/>
        <w:ind w:left="1287" w:hanging="11"/>
        <w:jc w:val="center"/>
        <w:rPr>
          <w:sz w:val="20"/>
        </w:rPr>
      </w:pPr>
      <w:r>
        <w:rPr>
          <w:sz w:val="20"/>
        </w:rPr>
        <w:t>Fonte: Elaborado pelo próprio autor – 2025</w:t>
      </w:r>
    </w:p>
    <w:p w14:paraId="090A43DA" w14:textId="77777777" w:rsidR="005740A6" w:rsidRDefault="005740A6" w:rsidP="005740A6">
      <w:pPr>
        <w:pStyle w:val="Abnt3"/>
        <w:spacing w:line="276" w:lineRule="auto"/>
        <w:rPr>
          <w:b/>
        </w:rPr>
      </w:pPr>
      <w:r w:rsidRPr="00E67069">
        <w:rPr>
          <w:b/>
        </w:rPr>
        <w:t>Interpretação</w:t>
      </w:r>
      <w:r>
        <w:rPr>
          <w:b/>
        </w:rPr>
        <w:t xml:space="preserve"> dos dados </w:t>
      </w:r>
    </w:p>
    <w:p w14:paraId="69D9B226" w14:textId="44321E21" w:rsidR="005740A6" w:rsidRPr="0056075F" w:rsidRDefault="005740A6" w:rsidP="005740A6">
      <w:pPr>
        <w:pStyle w:val="Abnt3"/>
        <w:spacing w:line="276" w:lineRule="auto"/>
        <w:rPr>
          <w:bCs w:val="0"/>
        </w:rPr>
      </w:pPr>
      <w:r>
        <w:rPr>
          <w:b/>
        </w:rPr>
        <w:t>Viabilidade de um investimento por parte do empreendedor para uma plataforma de gestão de empresas:</w:t>
      </w:r>
      <w:r>
        <w:rPr>
          <w:bCs w:val="0"/>
        </w:rPr>
        <w:t xml:space="preserve"> Podemos notar que a maioria dos entrevistados estaria disposto a pagar uma quantia mensal para usar um sistema assim, sendo que nenhum empreendedor respondeu que não investiria em um sistema assim, mostrando </w:t>
      </w:r>
      <w:r w:rsidR="001752B2">
        <w:rPr>
          <w:bCs w:val="0"/>
        </w:rPr>
        <w:t>que o sistema é capaz, sim, de receber investimentos</w:t>
      </w:r>
      <w:r>
        <w:rPr>
          <w:bCs w:val="0"/>
        </w:rPr>
        <w:t>.</w:t>
      </w:r>
    </w:p>
    <w:p w14:paraId="5F943F3C" w14:textId="135529AF" w:rsidR="005740A6" w:rsidRPr="00DE0CBF" w:rsidRDefault="005740A6" w:rsidP="005740A6">
      <w:pPr>
        <w:pStyle w:val="Abnt3"/>
        <w:numPr>
          <w:ilvl w:val="0"/>
          <w:numId w:val="17"/>
        </w:numPr>
        <w:spacing w:line="276" w:lineRule="auto"/>
        <w:rPr>
          <w:b/>
        </w:rPr>
      </w:pPr>
      <w:r w:rsidRPr="005740A6">
        <w:rPr>
          <w:b/>
        </w:rPr>
        <w:t>Sim, se o valor for acessível e o sistema</w:t>
      </w:r>
      <w:r>
        <w:rPr>
          <w:b/>
        </w:rPr>
        <w:t xml:space="preserve"> </w:t>
      </w:r>
      <w:r w:rsidRPr="005740A6">
        <w:rPr>
          <w:b/>
        </w:rPr>
        <w:t>for realmente útil</w:t>
      </w:r>
      <w:r>
        <w:rPr>
          <w:b/>
        </w:rPr>
        <w:t>:</w:t>
      </w:r>
      <w:r w:rsidR="001752B2">
        <w:rPr>
          <w:b/>
        </w:rPr>
        <w:t xml:space="preserve"> </w:t>
      </w:r>
      <w:r w:rsidR="001752B2">
        <w:t>Se o sistema de fato ajudar o microempreendedor</w:t>
      </w:r>
      <w:r w:rsidR="00093007">
        <w:t xml:space="preserve">, ele afirma que estará disposto a investir um valor nele, abrindo uma oportunidade para a </w:t>
      </w:r>
      <w:proofErr w:type="gramStart"/>
      <w:r w:rsidR="00093007">
        <w:t>plataforma Zeno</w:t>
      </w:r>
      <w:proofErr w:type="gramEnd"/>
      <w:r>
        <w:t>.</w:t>
      </w:r>
    </w:p>
    <w:p w14:paraId="554ABC0F" w14:textId="1967B461" w:rsidR="005740A6" w:rsidRPr="00DE0CBF" w:rsidRDefault="005740A6" w:rsidP="005740A6">
      <w:pPr>
        <w:pStyle w:val="Abnt3"/>
        <w:numPr>
          <w:ilvl w:val="0"/>
          <w:numId w:val="17"/>
        </w:numPr>
        <w:spacing w:line="276" w:lineRule="auto"/>
        <w:rPr>
          <w:b/>
        </w:rPr>
      </w:pPr>
      <w:r w:rsidRPr="005740A6">
        <w:rPr>
          <w:b/>
        </w:rPr>
        <w:t>Sim, depende dos benefícios que o</w:t>
      </w:r>
      <w:r>
        <w:rPr>
          <w:b/>
        </w:rPr>
        <w:t xml:space="preserve"> </w:t>
      </w:r>
      <w:r w:rsidRPr="005740A6">
        <w:rPr>
          <w:b/>
        </w:rPr>
        <w:t>sistema oferecer</w:t>
      </w:r>
      <w:r>
        <w:rPr>
          <w:b/>
        </w:rPr>
        <w:t>:</w:t>
      </w:r>
      <w:r w:rsidR="001752B2">
        <w:t xml:space="preserve"> Alguns afirmam que se o sistema oferecer benefícios atraentes, estariam sim dispostos a investir um valor mensal</w:t>
      </w:r>
      <w:r>
        <w:t>.</w:t>
      </w:r>
    </w:p>
    <w:p w14:paraId="172249C8" w14:textId="21D6ACBE" w:rsidR="005740A6" w:rsidRPr="005740A6" w:rsidRDefault="005740A6" w:rsidP="005740A6">
      <w:pPr>
        <w:pStyle w:val="Abnt3"/>
        <w:numPr>
          <w:ilvl w:val="0"/>
          <w:numId w:val="17"/>
        </w:numPr>
        <w:spacing w:line="276" w:lineRule="auto"/>
        <w:rPr>
          <w:b/>
        </w:rPr>
      </w:pPr>
      <w:r w:rsidRPr="005740A6">
        <w:rPr>
          <w:b/>
        </w:rPr>
        <w:t>Talvez, considerando que seja um plano</w:t>
      </w:r>
      <w:r>
        <w:rPr>
          <w:b/>
        </w:rPr>
        <w:t xml:space="preserve"> </w:t>
      </w:r>
      <w:r w:rsidRPr="005740A6">
        <w:rPr>
          <w:b/>
        </w:rPr>
        <w:t>que não gere vínculos de fidelidade</w:t>
      </w:r>
      <w:r>
        <w:rPr>
          <w:b/>
        </w:rPr>
        <w:t>:</w:t>
      </w:r>
      <w:r>
        <w:t xml:space="preserve"> </w:t>
      </w:r>
      <w:r w:rsidR="00093007">
        <w:t>Uma minoria de indivíduos talvez resista a ideia de um vínculo de fidelidade, como um contrato</w:t>
      </w:r>
      <w:r>
        <w:t>.</w:t>
      </w:r>
    </w:p>
    <w:p w14:paraId="19752CA4" w14:textId="265FEB5D" w:rsidR="005740A6" w:rsidRDefault="005740A6" w:rsidP="009E6954">
      <w:pPr>
        <w:pStyle w:val="Abnt3"/>
        <w:spacing w:line="276" w:lineRule="auto"/>
        <w:ind w:firstLine="0"/>
        <w:rPr>
          <w:b/>
        </w:rPr>
      </w:pPr>
    </w:p>
    <w:p w14:paraId="48D519B7" w14:textId="22AD204B" w:rsidR="004B1F37" w:rsidRDefault="004B1F37" w:rsidP="009E6954">
      <w:pPr>
        <w:pStyle w:val="Abnt3"/>
        <w:spacing w:line="276" w:lineRule="auto"/>
        <w:ind w:firstLine="0"/>
        <w:rPr>
          <w:b/>
        </w:rPr>
      </w:pPr>
    </w:p>
    <w:p w14:paraId="66BC9CEF" w14:textId="6FDAD3AA" w:rsidR="004B1F37" w:rsidRPr="004B1F37" w:rsidRDefault="00E822E6" w:rsidP="004B1F37">
      <w:pPr>
        <w:pStyle w:val="Abnt2"/>
        <w:numPr>
          <w:ilvl w:val="1"/>
          <w:numId w:val="15"/>
        </w:numPr>
      </w:pPr>
      <w:r>
        <w:lastRenderedPageBreak/>
        <w:t xml:space="preserve"> </w:t>
      </w:r>
      <w:bookmarkStart w:id="55" w:name="_Toc199345947"/>
      <w:r w:rsidR="004B1F37">
        <w:t>Conclusão geral da pesquisa</w:t>
      </w:r>
      <w:bookmarkEnd w:id="55"/>
    </w:p>
    <w:p w14:paraId="31BE4059" w14:textId="77777777" w:rsidR="00FC0692" w:rsidRPr="00FC0692" w:rsidRDefault="00FC0692" w:rsidP="00FC0692">
      <w:pPr>
        <w:pStyle w:val="Abnt3"/>
      </w:pPr>
      <w:r w:rsidRPr="00FC0692">
        <w:t xml:space="preserve">Com esta pesquisa, foi possível entender as necessidades, dificuldades e desejos do público empreendedor. </w:t>
      </w:r>
    </w:p>
    <w:p w14:paraId="30C08269" w14:textId="3789BC90" w:rsidR="009F0495" w:rsidRDefault="00FC0692" w:rsidP="00FC0692">
      <w:pPr>
        <w:pStyle w:val="Abnt3"/>
      </w:pPr>
      <w:r w:rsidRPr="00FC0692">
        <w:t>É viável inferir que uma plataforma de gestão que cumpra seu objetivo principal de ajudar o microempree</w:t>
      </w:r>
      <w:r w:rsidR="004B1F37">
        <w:t>ndedor a gerir a sua empresa, que satisfaça</w:t>
      </w:r>
      <w:r w:rsidRPr="00FC0692">
        <w:t xml:space="preserve"> os requisitos solicitado</w:t>
      </w:r>
      <w:r w:rsidR="004B1F37">
        <w:t>s</w:t>
      </w:r>
      <w:r w:rsidRPr="00FC0692">
        <w:t xml:space="preserve"> pelos microempreendedores, que seja simples e direto ao ponto e personalizável</w:t>
      </w:r>
      <w:r w:rsidR="004B1F37">
        <w:t>, pode</w:t>
      </w:r>
      <w:r w:rsidRPr="00FC0692">
        <w:t xml:space="preserve"> ter sucesso</w:t>
      </w:r>
      <w:r w:rsidR="004B1F37">
        <w:t xml:space="preserve"> e possibilidade de competir com outros sistemas ERP</w:t>
      </w:r>
      <w:r w:rsidRPr="00FC0692">
        <w:t xml:space="preserve"> no mercado</w:t>
      </w:r>
      <w:r w:rsidR="004B1F37">
        <w:t xml:space="preserve">, o que o </w:t>
      </w:r>
      <w:proofErr w:type="gramStart"/>
      <w:r w:rsidR="004B1F37">
        <w:t>sistema Zeno</w:t>
      </w:r>
      <w:proofErr w:type="gramEnd"/>
      <w:r w:rsidR="004B1F37">
        <w:t xml:space="preserve"> visa alcançar</w:t>
      </w:r>
      <w:r w:rsidRPr="00FC0692">
        <w:t>.</w:t>
      </w:r>
      <w:r w:rsidR="004B1F37">
        <w:t xml:space="preserve"> Além disso, vemos uma brecha neste tópico não há outro sistema que seja direcionado ao microempreendedor da forma que a </w:t>
      </w:r>
      <w:proofErr w:type="gramStart"/>
      <w:r w:rsidR="004B1F37">
        <w:t>plataforma Zeno</w:t>
      </w:r>
      <w:proofErr w:type="gramEnd"/>
      <w:r w:rsidR="004B1F37">
        <w:t xml:space="preserve"> é, e isso ressalta os pontos positivos desta ferramenta.</w:t>
      </w:r>
    </w:p>
    <w:p w14:paraId="1E3A0AE5" w14:textId="1CADED2F" w:rsidR="00FC0692" w:rsidRDefault="00FC0692" w:rsidP="00FC0692">
      <w:pPr>
        <w:pStyle w:val="Abnt3"/>
        <w:rPr>
          <w:ins w:id="56" w:author="MAGALI BENEDITA TEIXEIRA NERY" w:date="2025-07-03T12:09:00Z"/>
        </w:rPr>
      </w:pPr>
    </w:p>
    <w:p w14:paraId="5770EDF4" w14:textId="7E781332" w:rsidR="00DA18F1" w:rsidRDefault="00DA18F1" w:rsidP="00FC0692">
      <w:pPr>
        <w:pStyle w:val="Abnt3"/>
        <w:rPr>
          <w:ins w:id="57" w:author="MAGALI BENEDITA TEIXEIRA NERY" w:date="2025-07-03T12:09:00Z"/>
        </w:rPr>
      </w:pPr>
    </w:p>
    <w:p w14:paraId="5F8556FB" w14:textId="547DE965" w:rsidR="00DA18F1" w:rsidRDefault="00DA18F1" w:rsidP="00FC0692">
      <w:pPr>
        <w:pStyle w:val="Abnt3"/>
        <w:rPr>
          <w:ins w:id="58" w:author="MAGALI BENEDITA TEIXEIRA NERY" w:date="2025-07-03T12:09:00Z"/>
        </w:rPr>
      </w:pPr>
    </w:p>
    <w:p w14:paraId="7D6FABCB" w14:textId="467F6EE8" w:rsidR="00DA18F1" w:rsidRDefault="00DA18F1" w:rsidP="00FC0692">
      <w:pPr>
        <w:pStyle w:val="Abnt3"/>
        <w:rPr>
          <w:ins w:id="59" w:author="MAGALI BENEDITA TEIXEIRA NERY" w:date="2025-07-03T12:09:00Z"/>
        </w:rPr>
      </w:pPr>
    </w:p>
    <w:p w14:paraId="21CE9253" w14:textId="1D53D357" w:rsidR="00DA18F1" w:rsidRDefault="00DA18F1" w:rsidP="00FC0692">
      <w:pPr>
        <w:pStyle w:val="Abnt3"/>
        <w:rPr>
          <w:ins w:id="60" w:author="MAGALI BENEDITA TEIXEIRA NERY" w:date="2025-07-03T12:09:00Z"/>
        </w:rPr>
      </w:pPr>
    </w:p>
    <w:p w14:paraId="33DF8427" w14:textId="5C9FAECB" w:rsidR="00DA18F1" w:rsidRDefault="00DA18F1" w:rsidP="00FC0692">
      <w:pPr>
        <w:pStyle w:val="Abnt3"/>
        <w:rPr>
          <w:ins w:id="61" w:author="MAGALI BENEDITA TEIXEIRA NERY" w:date="2025-07-03T12:09:00Z"/>
        </w:rPr>
      </w:pPr>
    </w:p>
    <w:p w14:paraId="750188C5" w14:textId="70E0B8F5" w:rsidR="00DA18F1" w:rsidRDefault="00DA18F1" w:rsidP="00FC0692">
      <w:pPr>
        <w:pStyle w:val="Abnt3"/>
        <w:rPr>
          <w:ins w:id="62" w:author="MAGALI BENEDITA TEIXEIRA NERY" w:date="2025-07-03T12:09:00Z"/>
        </w:rPr>
      </w:pPr>
    </w:p>
    <w:p w14:paraId="782472E1" w14:textId="530F4CC0" w:rsidR="00DA18F1" w:rsidRDefault="00DA18F1" w:rsidP="00FC0692">
      <w:pPr>
        <w:pStyle w:val="Abnt3"/>
        <w:rPr>
          <w:ins w:id="63" w:author="MAGALI BENEDITA TEIXEIRA NERY" w:date="2025-07-03T12:09:00Z"/>
        </w:rPr>
      </w:pPr>
    </w:p>
    <w:p w14:paraId="0D004495" w14:textId="02F6F5E3" w:rsidR="00DA18F1" w:rsidRDefault="00DA18F1" w:rsidP="00FC0692">
      <w:pPr>
        <w:pStyle w:val="Abnt3"/>
        <w:rPr>
          <w:ins w:id="64" w:author="MAGALI BENEDITA TEIXEIRA NERY" w:date="2025-07-03T12:09:00Z"/>
        </w:rPr>
      </w:pPr>
    </w:p>
    <w:p w14:paraId="5743AA41" w14:textId="2AA430DD" w:rsidR="00DA18F1" w:rsidRDefault="00DA18F1" w:rsidP="00FC0692">
      <w:pPr>
        <w:pStyle w:val="Abnt3"/>
        <w:rPr>
          <w:ins w:id="65" w:author="MAGALI BENEDITA TEIXEIRA NERY" w:date="2025-07-03T12:09:00Z"/>
        </w:rPr>
      </w:pPr>
    </w:p>
    <w:p w14:paraId="77F35A8F" w14:textId="54B56F65" w:rsidR="00DA18F1" w:rsidRDefault="00DA18F1" w:rsidP="00FC0692">
      <w:pPr>
        <w:pStyle w:val="Abnt3"/>
        <w:rPr>
          <w:ins w:id="66" w:author="MAGALI BENEDITA TEIXEIRA NERY" w:date="2025-07-03T12:09:00Z"/>
        </w:rPr>
      </w:pPr>
    </w:p>
    <w:p w14:paraId="4F7F54ED" w14:textId="345A97DB" w:rsidR="00DA18F1" w:rsidRDefault="00DA18F1" w:rsidP="00FC0692">
      <w:pPr>
        <w:pStyle w:val="Abnt3"/>
        <w:rPr>
          <w:ins w:id="67" w:author="MAGALI BENEDITA TEIXEIRA NERY" w:date="2025-07-03T12:09:00Z"/>
        </w:rPr>
      </w:pPr>
    </w:p>
    <w:p w14:paraId="1280874D" w14:textId="51554E06" w:rsidR="00DA18F1" w:rsidRDefault="00DA18F1" w:rsidP="00FC0692">
      <w:pPr>
        <w:pStyle w:val="Abnt3"/>
        <w:rPr>
          <w:ins w:id="68" w:author="MAGALI BENEDITA TEIXEIRA NERY" w:date="2025-07-03T12:09:00Z"/>
        </w:rPr>
      </w:pPr>
    </w:p>
    <w:p w14:paraId="509F2A66" w14:textId="15B0C8DA" w:rsidR="00DA18F1" w:rsidRDefault="00DA18F1" w:rsidP="00FC0692">
      <w:pPr>
        <w:pStyle w:val="Abnt3"/>
        <w:rPr>
          <w:ins w:id="69" w:author="MAGALI BENEDITA TEIXEIRA NERY" w:date="2025-07-03T12:09:00Z"/>
        </w:rPr>
      </w:pPr>
    </w:p>
    <w:p w14:paraId="3A162026" w14:textId="3FEB7E2E" w:rsidR="00DA18F1" w:rsidRDefault="00DA18F1" w:rsidP="00FC0692">
      <w:pPr>
        <w:pStyle w:val="Abnt3"/>
        <w:rPr>
          <w:ins w:id="70" w:author="MAGALI BENEDITA TEIXEIRA NERY" w:date="2025-07-03T12:09:00Z"/>
        </w:rPr>
      </w:pPr>
    </w:p>
    <w:p w14:paraId="48547ACF" w14:textId="77777777" w:rsidR="00DA18F1" w:rsidRPr="00FC0692" w:rsidRDefault="00DA18F1" w:rsidP="00FC0692">
      <w:pPr>
        <w:pStyle w:val="Abnt3"/>
      </w:pPr>
    </w:p>
    <w:p w14:paraId="312DA1D6" w14:textId="1926C258" w:rsidR="009F0495" w:rsidRPr="009F0495" w:rsidRDefault="009F0495" w:rsidP="005F570B">
      <w:pPr>
        <w:pStyle w:val="Abnt"/>
        <w:numPr>
          <w:ilvl w:val="0"/>
          <w:numId w:val="3"/>
        </w:numPr>
      </w:pPr>
      <w:bookmarkStart w:id="71" w:name="_Toc199345948"/>
      <w:commentRangeStart w:id="72"/>
      <w:r>
        <w:lastRenderedPageBreak/>
        <w:t>DESENVOLVIMENTO</w:t>
      </w:r>
      <w:bookmarkEnd w:id="71"/>
      <w:commentRangeEnd w:id="72"/>
      <w:r w:rsidR="001064D2">
        <w:rPr>
          <w:rStyle w:val="Refdecomentrio"/>
          <w:rFonts w:asciiTheme="minorHAnsi" w:hAnsiTheme="minorHAnsi" w:cstheme="minorBidi"/>
          <w:b w:val="0"/>
          <w:bCs w:val="0"/>
        </w:rPr>
        <w:commentReference w:id="72"/>
      </w:r>
    </w:p>
    <w:p w14:paraId="3A853E8D" w14:textId="084A2D83" w:rsidR="000B5EF3" w:rsidRDefault="004B1F37" w:rsidP="004B1F37">
      <w:pPr>
        <w:pStyle w:val="Abnt2"/>
      </w:pPr>
      <w:bookmarkStart w:id="73" w:name="_Toc199345949"/>
      <w:r>
        <w:t>4.1  Estruturação do sistema</w:t>
      </w:r>
      <w:bookmarkEnd w:id="73"/>
    </w:p>
    <w:p w14:paraId="75E12DA2" w14:textId="740FE022" w:rsidR="00E43C91" w:rsidRDefault="004B1F37" w:rsidP="003E5A89">
      <w:pPr>
        <w:pStyle w:val="Abnt3"/>
      </w:pPr>
      <w:r>
        <w:t>O desenvolvimento do projeto foi realizado de acordo</w:t>
      </w:r>
      <w:r w:rsidR="008F4CC1">
        <w:t xml:space="preserve"> com as orientações recebidas, as tendências atuais do mercado e o conhecimento dos integrantes do grupo que conceberam o projeto.</w:t>
      </w:r>
    </w:p>
    <w:p w14:paraId="2016757C" w14:textId="15BD789A" w:rsidR="000E7538" w:rsidRDefault="000E7538" w:rsidP="003E5A89">
      <w:pPr>
        <w:pStyle w:val="Abnt3"/>
      </w:pPr>
      <w:r>
        <w:t>A ideia da plataforma quando um membro do projeto notou donos de pequenos negócios poderiam ter um sistema ERP (</w:t>
      </w:r>
      <w:r w:rsidRPr="26ADB960">
        <w:t>Planejamento de Recursos Empresariais</w:t>
      </w:r>
      <w:r>
        <w:t>) moldado para este público, já que empresas grandes já tem sistemas próprios. Além disso, este próprio membro tinha uma empresa e gostaria de pôr e prática essa ideia com si mesmo.</w:t>
      </w:r>
    </w:p>
    <w:p w14:paraId="4AE94E15" w14:textId="2DEF6332" w:rsidR="00C44ADF" w:rsidRDefault="00C44ADF" w:rsidP="00FF7A42">
      <w:pPr>
        <w:pStyle w:val="Abnt3"/>
      </w:pPr>
      <w:r w:rsidRPr="00C44ADF">
        <w:t>O nome “Zeno” foi proposto para o nome do sistema por inspiração no filósofo Zenão de Eleia, do qual algumas teorias se encaixam muito bem no contexto de empreendedorismo, como o de melhoria contínua, foco e consistência.</w:t>
      </w:r>
      <w:r>
        <w:t xml:space="preserve"> </w:t>
      </w:r>
      <w:r w:rsidRPr="00C44ADF">
        <w:t>Por exemplo, no paradoxo da dicotomia, Zenão argumenta que, para chegar a qualquer destino, é necessário antes percorrer a metade do caminho, e antes disso, a metade da metade, e assim por diante — sugerindo uma infinidade de pequenas etapas. Essa visão pode ser interpretada como uma metáfora poderosa para o caminho do empreendedor</w:t>
      </w:r>
      <w:r>
        <w:t xml:space="preserve">: com a plataforma de </w:t>
      </w:r>
      <w:del w:id="74" w:author="MAGALI BENEDITA TEIXEIRA NERY" w:date="2025-07-03T12:10:00Z">
        <w:r w:rsidDel="001064D2">
          <w:delText xml:space="preserve">gestão </w:delText>
        </w:r>
      </w:del>
      <w:ins w:id="75" w:author="MAGALI BENEDITA TEIXEIRA NERY" w:date="2025-07-03T12:10:00Z">
        <w:r w:rsidR="001064D2">
          <w:t>G</w:t>
        </w:r>
        <w:r w:rsidR="001064D2">
          <w:t xml:space="preserve">estão </w:t>
        </w:r>
      </w:ins>
      <w:r>
        <w:t>Zeno, o microempreendedor pode fracionar os processos empresariais em pequenas partes, ajudando-o a se motivar, e a continuar a ter foco e consistência em sua jornada. Estas e outras teorias, aplicadas no contexto de empreendedorismo, tornam este filósofo relevante para esta área, até certo ponto.</w:t>
      </w:r>
    </w:p>
    <w:p w14:paraId="0011D38D" w14:textId="199CA036" w:rsidR="00FF7A42" w:rsidRPr="00FF7A42" w:rsidRDefault="00FF7A42" w:rsidP="00FF7A42">
      <w:pPr>
        <w:pStyle w:val="Abnt3"/>
      </w:pPr>
      <w:r w:rsidRPr="00FF7A42">
        <w:t>A logo do sistema e sua versão simplificada</w:t>
      </w:r>
      <w:r w:rsidR="000A567A">
        <w:t xml:space="preserve"> para ser vista </w:t>
      </w:r>
      <w:commentRangeStart w:id="76"/>
      <w:r w:rsidR="000A567A">
        <w:t>na barra de navegação, como pode notar abaixo</w:t>
      </w:r>
      <w:r w:rsidRPr="00FF7A42">
        <w:t>, é minimalista e transmite seriedade ao cliente</w:t>
      </w:r>
      <w:r w:rsidR="00A96F4F">
        <w:t xml:space="preserve">, </w:t>
      </w:r>
      <w:commentRangeEnd w:id="76"/>
      <w:r w:rsidR="001064D2">
        <w:rPr>
          <w:rStyle w:val="Refdecomentrio"/>
          <w:rFonts w:asciiTheme="minorHAnsi" w:hAnsiTheme="minorHAnsi" w:cstheme="minorBidi"/>
          <w:bCs w:val="0"/>
        </w:rPr>
        <w:commentReference w:id="76"/>
      </w:r>
      <w:r w:rsidR="00A96F4F">
        <w:t>algo direto ao ponto</w:t>
      </w:r>
      <w:r w:rsidRPr="00FF7A42">
        <w:t>.</w:t>
      </w:r>
      <w:r w:rsidR="000A567A">
        <w:t xml:space="preserve"> As cores no círculo mostram as opções de customização</w:t>
      </w:r>
      <w:r w:rsidR="000E7538">
        <w:t xml:space="preserve"> do layout</w:t>
      </w:r>
      <w:r w:rsidR="000A567A">
        <w:t xml:space="preserve"> que o sistema oferece</w:t>
      </w:r>
      <w:r w:rsidR="00F30DF6">
        <w:t>, de tornar sua cor principal azul, verde, roxo ou vermelho</w:t>
      </w:r>
      <w:r w:rsidR="00A96F4F">
        <w:t>.</w:t>
      </w:r>
    </w:p>
    <w:p w14:paraId="0CD371C4" w14:textId="1626C19C" w:rsidR="000A567A" w:rsidRDefault="000A567A" w:rsidP="000A567A">
      <w:pPr>
        <w:pStyle w:val="Legenda"/>
        <w:keepNext/>
        <w:jc w:val="center"/>
        <w:rPr>
          <w:rFonts w:ascii="Arial" w:hAnsi="Arial" w:cs="Arial"/>
          <w:sz w:val="22"/>
        </w:rPr>
      </w:pPr>
      <w:bookmarkStart w:id="77" w:name="_Toc200264895"/>
      <w:r w:rsidRPr="000A567A">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11</w:t>
      </w:r>
      <w:r w:rsidR="00BA7985">
        <w:rPr>
          <w:rFonts w:ascii="Arial" w:hAnsi="Arial" w:cs="Arial"/>
          <w:sz w:val="22"/>
        </w:rPr>
        <w:fldChar w:fldCharType="end"/>
      </w:r>
      <w:r w:rsidRPr="000A567A">
        <w:rPr>
          <w:rFonts w:ascii="Arial" w:hAnsi="Arial" w:cs="Arial"/>
          <w:sz w:val="22"/>
        </w:rPr>
        <w:t xml:space="preserve"> - Logo da </w:t>
      </w:r>
      <w:proofErr w:type="gramStart"/>
      <w:r w:rsidRPr="000A567A">
        <w:rPr>
          <w:rFonts w:ascii="Arial" w:hAnsi="Arial" w:cs="Arial"/>
          <w:sz w:val="22"/>
        </w:rPr>
        <w:t>plataforma Zeno</w:t>
      </w:r>
      <w:bookmarkEnd w:id="77"/>
      <w:proofErr w:type="gramEnd"/>
    </w:p>
    <w:p w14:paraId="1AAFBDD3" w14:textId="77777777" w:rsidR="000A567A" w:rsidRPr="000A567A" w:rsidRDefault="000A567A" w:rsidP="000A567A"/>
    <w:p w14:paraId="0C561AE3" w14:textId="56502D58" w:rsidR="000A567A" w:rsidRPr="003E5A89" w:rsidRDefault="000A567A" w:rsidP="00A96F4F">
      <w:pPr>
        <w:pStyle w:val="Abnt3"/>
        <w:jc w:val="center"/>
      </w:pPr>
      <w:r>
        <w:rPr>
          <w:noProof/>
          <w:lang w:eastAsia="pt-BR"/>
        </w:rPr>
        <w:lastRenderedPageBreak/>
        <w:drawing>
          <wp:inline distT="0" distB="0" distL="0" distR="0" wp14:anchorId="260B0DE5" wp14:editId="5E063D57">
            <wp:extent cx="3177540" cy="197041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Zeno_LogoBrancoSFund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85835" cy="1975562"/>
                    </a:xfrm>
                    <a:prstGeom prst="rect">
                      <a:avLst/>
                    </a:prstGeom>
                  </pic:spPr>
                </pic:pic>
              </a:graphicData>
            </a:graphic>
          </wp:inline>
        </w:drawing>
      </w:r>
    </w:p>
    <w:p w14:paraId="36AB6653" w14:textId="77777777" w:rsidR="000A567A" w:rsidRDefault="000A567A" w:rsidP="000A567A">
      <w:pPr>
        <w:pStyle w:val="Abnt3"/>
        <w:jc w:val="center"/>
        <w:rPr>
          <w:sz w:val="20"/>
        </w:rPr>
      </w:pPr>
      <w:r>
        <w:rPr>
          <w:sz w:val="20"/>
        </w:rPr>
        <w:t>Fonte: Elaborado pelo próprio autor – 2025</w:t>
      </w:r>
    </w:p>
    <w:p w14:paraId="7A6B6C71" w14:textId="0C68168B" w:rsidR="004D7DBA" w:rsidRPr="00C508F5" w:rsidRDefault="004D7DBA" w:rsidP="005D5E1D">
      <w:pPr>
        <w:pStyle w:val="Abnt3"/>
        <w:spacing w:line="276" w:lineRule="auto"/>
        <w:ind w:left="1287" w:firstLine="0"/>
        <w:rPr>
          <w:b/>
        </w:rPr>
      </w:pPr>
    </w:p>
    <w:p w14:paraId="7FEFBD84" w14:textId="790E20FA" w:rsidR="000A567A" w:rsidRDefault="000A567A" w:rsidP="000E7538">
      <w:pPr>
        <w:pStyle w:val="Legenda"/>
        <w:keepNext/>
        <w:ind w:left="567"/>
        <w:jc w:val="center"/>
        <w:rPr>
          <w:rFonts w:ascii="Arial" w:hAnsi="Arial" w:cs="Arial"/>
          <w:sz w:val="22"/>
        </w:rPr>
      </w:pPr>
      <w:bookmarkStart w:id="78" w:name="_Toc200264896"/>
      <w:r w:rsidRPr="000A567A">
        <w:rPr>
          <w:rFonts w:ascii="Arial" w:hAnsi="Arial" w:cs="Arial"/>
          <w:sz w:val="22"/>
        </w:rPr>
        <w:t xml:space="preserve">Figura </w:t>
      </w:r>
      <w:r w:rsidR="00BA7985">
        <w:rPr>
          <w:rFonts w:ascii="Arial" w:hAnsi="Arial" w:cs="Arial"/>
          <w:sz w:val="22"/>
        </w:rPr>
        <w:fldChar w:fldCharType="begin"/>
      </w:r>
      <w:r w:rsidR="00BA7985">
        <w:rPr>
          <w:rFonts w:ascii="Arial" w:hAnsi="Arial" w:cs="Arial"/>
          <w:sz w:val="22"/>
        </w:rPr>
        <w:instrText xml:space="preserve"> SEQ Figura \* ARABIC </w:instrText>
      </w:r>
      <w:r w:rsidR="00BA7985">
        <w:rPr>
          <w:rFonts w:ascii="Arial" w:hAnsi="Arial" w:cs="Arial"/>
          <w:sz w:val="22"/>
        </w:rPr>
        <w:fldChar w:fldCharType="separate"/>
      </w:r>
      <w:r w:rsidR="00BA7985">
        <w:rPr>
          <w:rFonts w:ascii="Arial" w:hAnsi="Arial" w:cs="Arial"/>
          <w:noProof/>
          <w:sz w:val="22"/>
        </w:rPr>
        <w:t>12</w:t>
      </w:r>
      <w:r w:rsidR="00BA7985">
        <w:rPr>
          <w:rFonts w:ascii="Arial" w:hAnsi="Arial" w:cs="Arial"/>
          <w:sz w:val="22"/>
        </w:rPr>
        <w:fldChar w:fldCharType="end"/>
      </w:r>
      <w:r w:rsidRPr="000A567A">
        <w:rPr>
          <w:rFonts w:ascii="Arial" w:hAnsi="Arial" w:cs="Arial"/>
          <w:sz w:val="22"/>
        </w:rPr>
        <w:t xml:space="preserve"> - Logo simplificada do </w:t>
      </w:r>
      <w:proofErr w:type="gramStart"/>
      <w:r w:rsidR="00A96F4F">
        <w:rPr>
          <w:rFonts w:ascii="Arial" w:hAnsi="Arial" w:cs="Arial"/>
          <w:sz w:val="22"/>
        </w:rPr>
        <w:t>plataform</w:t>
      </w:r>
      <w:r w:rsidRPr="000A567A">
        <w:rPr>
          <w:rFonts w:ascii="Arial" w:hAnsi="Arial" w:cs="Arial"/>
          <w:sz w:val="22"/>
        </w:rPr>
        <w:t>a Zeno</w:t>
      </w:r>
      <w:bookmarkEnd w:id="78"/>
      <w:proofErr w:type="gramEnd"/>
    </w:p>
    <w:p w14:paraId="3E4D21F0" w14:textId="77777777" w:rsidR="000A567A" w:rsidRPr="000A567A" w:rsidRDefault="000A567A" w:rsidP="000A567A"/>
    <w:p w14:paraId="44DA5D1D" w14:textId="5CE874F0" w:rsidR="00E67069" w:rsidRPr="00E67069" w:rsidRDefault="000A567A" w:rsidP="00A96F4F">
      <w:pPr>
        <w:pStyle w:val="Abnt3"/>
        <w:spacing w:line="276" w:lineRule="auto"/>
        <w:jc w:val="center"/>
        <w:rPr>
          <w:b/>
        </w:rPr>
      </w:pPr>
      <w:r>
        <w:rPr>
          <w:b/>
          <w:noProof/>
          <w:lang w:eastAsia="pt-BR"/>
        </w:rPr>
        <w:drawing>
          <wp:inline distT="0" distB="0" distL="0" distR="0" wp14:anchorId="5F8318F9" wp14:editId="5F2578A0">
            <wp:extent cx="1889760" cy="18897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Zeno_LogoSFundo_branc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90078" cy="1890078"/>
                    </a:xfrm>
                    <a:prstGeom prst="rect">
                      <a:avLst/>
                    </a:prstGeom>
                  </pic:spPr>
                </pic:pic>
              </a:graphicData>
            </a:graphic>
          </wp:inline>
        </w:drawing>
      </w:r>
    </w:p>
    <w:p w14:paraId="01BE9EC4" w14:textId="77777777" w:rsidR="000A567A" w:rsidRDefault="000A567A" w:rsidP="000A567A">
      <w:pPr>
        <w:pStyle w:val="Abnt3"/>
        <w:jc w:val="center"/>
        <w:rPr>
          <w:sz w:val="20"/>
        </w:rPr>
      </w:pPr>
      <w:r>
        <w:rPr>
          <w:sz w:val="20"/>
        </w:rPr>
        <w:t>Fonte: Elaborado pelo próprio autor – 2025</w:t>
      </w:r>
    </w:p>
    <w:p w14:paraId="324A40A2" w14:textId="77777777" w:rsidR="00DE1404" w:rsidRDefault="00DE1404" w:rsidP="00DE1404">
      <w:pPr>
        <w:pStyle w:val="Abnt3"/>
        <w:ind w:left="1287" w:firstLine="1690"/>
        <w:rPr>
          <w:i/>
        </w:rPr>
      </w:pPr>
    </w:p>
    <w:p w14:paraId="583BFA73" w14:textId="2C6C5F08" w:rsidR="00BA7985" w:rsidRDefault="00BA7985" w:rsidP="00BA7985">
      <w:pPr>
        <w:pStyle w:val="Abnt3"/>
      </w:pPr>
      <w:r>
        <w:t xml:space="preserve">Algumas das tecnologias usadas na criação da plataforma foram, como a linguagem </w:t>
      </w:r>
      <w:proofErr w:type="spellStart"/>
      <w:r>
        <w:t>JavaScript</w:t>
      </w:r>
      <w:proofErr w:type="spellEnd"/>
      <w:r>
        <w:t xml:space="preserve"> por meio d</w:t>
      </w:r>
      <w:r w:rsidR="004A2ED7">
        <w:t>a biblioteca</w:t>
      </w:r>
      <w:r>
        <w:t xml:space="preserve"> React, </w:t>
      </w:r>
      <w:r w:rsidR="004A2ED7">
        <w:t>e Node.js para fazer a comunicação com o Banco de dados.</w:t>
      </w:r>
    </w:p>
    <w:p w14:paraId="5745F02A" w14:textId="54867B4B" w:rsidR="00BA7985" w:rsidRPr="00BA7985" w:rsidRDefault="00BA7985" w:rsidP="00BA7985">
      <w:pPr>
        <w:pStyle w:val="Abnt3"/>
      </w:pPr>
      <w:r w:rsidRPr="00BA7985">
        <w:t xml:space="preserve">A landing </w:t>
      </w:r>
      <w:proofErr w:type="spellStart"/>
      <w:r w:rsidRPr="00BA7985">
        <w:t>page</w:t>
      </w:r>
      <w:proofErr w:type="spellEnd"/>
      <w:r w:rsidRPr="00BA7985">
        <w:t xml:space="preserve"> do Zeno </w:t>
      </w:r>
      <w:r>
        <w:t xml:space="preserve">tem foco em ser simples e objetiva, com vários textos mostrando as funcionalidades e bons pontos da plataforma. Ela tem design minimalista e mostra detalhes importantes, como o acesso ao sistema por uma gama dispositivos, a customização e por fim, sobre a origem do projeto. </w:t>
      </w:r>
    </w:p>
    <w:p w14:paraId="4CC9CBAB" w14:textId="18938C83" w:rsidR="00BA7985" w:rsidRPr="00BA7985" w:rsidRDefault="00BA7985" w:rsidP="00BA7985">
      <w:pPr>
        <w:pStyle w:val="Legenda"/>
        <w:keepNext/>
        <w:jc w:val="center"/>
        <w:rPr>
          <w:rFonts w:ascii="Arial" w:hAnsi="Arial" w:cs="Arial"/>
          <w:sz w:val="22"/>
          <w:szCs w:val="22"/>
        </w:rPr>
      </w:pPr>
      <w:r w:rsidRPr="00BA7985">
        <w:rPr>
          <w:rFonts w:ascii="Arial" w:hAnsi="Arial" w:cs="Arial"/>
          <w:sz w:val="22"/>
          <w:szCs w:val="22"/>
        </w:rPr>
        <w:lastRenderedPageBreak/>
        <w:t xml:space="preserve">Figura </w:t>
      </w:r>
      <w:r w:rsidRPr="00BA7985">
        <w:rPr>
          <w:rFonts w:ascii="Arial" w:hAnsi="Arial" w:cs="Arial"/>
          <w:sz w:val="22"/>
          <w:szCs w:val="22"/>
        </w:rPr>
        <w:fldChar w:fldCharType="begin"/>
      </w:r>
      <w:r w:rsidRPr="00BA7985">
        <w:rPr>
          <w:rFonts w:ascii="Arial" w:hAnsi="Arial" w:cs="Arial"/>
          <w:sz w:val="22"/>
          <w:szCs w:val="22"/>
        </w:rPr>
        <w:instrText xml:space="preserve"> SEQ Figura \* ARABIC </w:instrText>
      </w:r>
      <w:r w:rsidRPr="00BA7985">
        <w:rPr>
          <w:rFonts w:ascii="Arial" w:hAnsi="Arial" w:cs="Arial"/>
          <w:sz w:val="22"/>
          <w:szCs w:val="22"/>
        </w:rPr>
        <w:fldChar w:fldCharType="separate"/>
      </w:r>
      <w:r w:rsidRPr="00BA7985">
        <w:rPr>
          <w:rFonts w:ascii="Arial" w:hAnsi="Arial" w:cs="Arial"/>
          <w:noProof/>
          <w:sz w:val="22"/>
          <w:szCs w:val="22"/>
        </w:rPr>
        <w:t>13</w:t>
      </w:r>
      <w:r w:rsidRPr="00BA7985">
        <w:rPr>
          <w:rFonts w:ascii="Arial" w:hAnsi="Arial" w:cs="Arial"/>
          <w:sz w:val="22"/>
          <w:szCs w:val="22"/>
        </w:rPr>
        <w:fldChar w:fldCharType="end"/>
      </w:r>
      <w:r w:rsidRPr="00BA7985">
        <w:rPr>
          <w:rFonts w:ascii="Arial" w:hAnsi="Arial" w:cs="Arial"/>
          <w:sz w:val="22"/>
          <w:szCs w:val="22"/>
        </w:rPr>
        <w:t xml:space="preserve"> - Landing </w:t>
      </w:r>
      <w:proofErr w:type="spellStart"/>
      <w:r w:rsidRPr="00BA7985">
        <w:rPr>
          <w:rFonts w:ascii="Arial" w:hAnsi="Arial" w:cs="Arial"/>
          <w:sz w:val="22"/>
          <w:szCs w:val="22"/>
        </w:rPr>
        <w:t>page</w:t>
      </w:r>
      <w:proofErr w:type="spellEnd"/>
    </w:p>
    <w:p w14:paraId="752B39B3" w14:textId="72AF79BF" w:rsidR="00BA7985" w:rsidRPr="00BA7985" w:rsidRDefault="00BA7985" w:rsidP="00BA7985">
      <w:pPr>
        <w:pStyle w:val="Abnt3"/>
      </w:pPr>
      <w:r>
        <w:rPr>
          <w:noProof/>
        </w:rPr>
        <w:drawing>
          <wp:inline distT="0" distB="0" distL="0" distR="0" wp14:anchorId="50DE926A" wp14:editId="035CE3EB">
            <wp:extent cx="4791075" cy="2286998"/>
            <wp:effectExtent l="0" t="0" r="0" b="0"/>
            <wp:docPr id="47887584"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584" name="Imagem 1" descr="Interface gráfica do usuário&#10;&#10;O conteúdo gerado por IA pode estar incorre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12874" cy="2297404"/>
                    </a:xfrm>
                    <a:prstGeom prst="rect">
                      <a:avLst/>
                    </a:prstGeom>
                  </pic:spPr>
                </pic:pic>
              </a:graphicData>
            </a:graphic>
          </wp:inline>
        </w:drawing>
      </w:r>
    </w:p>
    <w:p w14:paraId="6BF31B85" w14:textId="77777777" w:rsidR="00BA7985" w:rsidRDefault="00BA7985" w:rsidP="00BA7985">
      <w:pPr>
        <w:pStyle w:val="Abnt3"/>
        <w:jc w:val="center"/>
        <w:rPr>
          <w:sz w:val="20"/>
        </w:rPr>
      </w:pPr>
      <w:r>
        <w:rPr>
          <w:sz w:val="20"/>
        </w:rPr>
        <w:t>Fonte: Elaborado pelo próprio autor – 2025</w:t>
      </w:r>
    </w:p>
    <w:p w14:paraId="45DEE7E0" w14:textId="03272C6C" w:rsidR="003A6D7A" w:rsidRDefault="003A6D7A" w:rsidP="003A6D7A">
      <w:pPr>
        <w:pStyle w:val="Abnt3"/>
        <w:ind w:left="1287" w:firstLine="0"/>
      </w:pPr>
    </w:p>
    <w:p w14:paraId="25034669" w14:textId="77777777" w:rsidR="003A6D7A" w:rsidRPr="00E4463C" w:rsidRDefault="003A6D7A" w:rsidP="003A6D7A">
      <w:pPr>
        <w:pStyle w:val="Abnt3"/>
        <w:spacing w:line="276" w:lineRule="auto"/>
        <w:ind w:left="1287" w:firstLine="0"/>
      </w:pP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79" w:name="_Toc199345950"/>
      <w:r>
        <w:lastRenderedPageBreak/>
        <w:t>REFERÊNCIAS</w:t>
      </w:r>
      <w:bookmarkEnd w:id="79"/>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w:t>
      </w:r>
      <w:proofErr w:type="spellStart"/>
      <w:r w:rsidRPr="00FA742F">
        <w:rPr>
          <w:b/>
        </w:rPr>
        <w:t>MOm</w:t>
      </w:r>
      <w:proofErr w:type="spellEnd"/>
      <w:r w:rsidRPr="00FA742F">
        <w:rPr>
          <w:b/>
        </w:rPr>
        <w:t>).</w:t>
      </w:r>
      <w:r w:rsidRPr="00771F22">
        <w:t xml:space="preserve"> Revista de Gestão Organizacional, v. 8, n. 3, 2020. Disponível em: https://periodicos.ufpe.br/revistas/index.php/gestaoorg/art</w:t>
      </w:r>
      <w:r w:rsidR="00E4463C">
        <w:t xml:space="preserve">icle/view/236505. Acesso em: 06 </w:t>
      </w:r>
      <w:r w:rsidRPr="00771F22">
        <w:t>maio 2025.</w:t>
      </w:r>
    </w:p>
    <w:p w14:paraId="77EA36A0" w14:textId="7AB6FE1C" w:rsidR="002D687D" w:rsidRDefault="002D687D" w:rsidP="00FA742F">
      <w:pPr>
        <w:pStyle w:val="Abnt3"/>
        <w:ind w:firstLine="0"/>
      </w:pPr>
      <w:r>
        <w:t xml:space="preserve">MUST, Elisandra Regina Santos. </w:t>
      </w:r>
      <w:r w:rsidRPr="00FA742F">
        <w:rPr>
          <w:b/>
        </w:rPr>
        <w:t xml:space="preserve">A relevância dos sistemas Enterprise </w:t>
      </w:r>
      <w:proofErr w:type="spellStart"/>
      <w:r w:rsidRPr="00FA742F">
        <w:rPr>
          <w:b/>
        </w:rPr>
        <w:t>Resource</w:t>
      </w:r>
      <w:proofErr w:type="spellEnd"/>
      <w:r w:rsidRPr="00FA742F">
        <w:rPr>
          <w:b/>
        </w:rPr>
        <w:t xml:space="preserve"> Planning (ERP) para a análise de negócios em uma empresa ou organização.</w:t>
      </w:r>
      <w:r>
        <w:t xml:space="preserve"> Revista </w:t>
      </w:r>
      <w:proofErr w:type="spellStart"/>
      <w:r>
        <w:t>Tecnia</w:t>
      </w:r>
      <w:proofErr w:type="spellEnd"/>
      <w:r>
        <w:t>, [</w:t>
      </w:r>
      <w:proofErr w:type="spellStart"/>
      <w:r>
        <w:t>S.l</w:t>
      </w:r>
      <w:proofErr w:type="spellEnd"/>
      <w:r>
        <w:t xml:space="preserve">.], 2024. Disponível em: </w:t>
      </w:r>
      <w:hyperlink r:id="rId28"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80" w:name="_Toc199345951"/>
      <w:r>
        <w:lastRenderedPageBreak/>
        <w:t>ANEXOS</w:t>
      </w:r>
      <w:bookmarkEnd w:id="80"/>
    </w:p>
    <w:sectPr w:rsidR="00AA135E" w:rsidRPr="00771F22" w:rsidSect="00D700CE">
      <w:headerReference w:type="default" r:id="rId29"/>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GALI BENEDITA TEIXEIRA NERY" w:date="2025-03-30T20:13:00Z" w:initials="MN">
    <w:p w14:paraId="60EE8087" w14:textId="2DB73A14" w:rsidR="00FF7A42" w:rsidRDefault="00FF7A42">
      <w:r>
        <w:annotationRef/>
      </w:r>
      <w:r w:rsidRPr="13CDABE1">
        <w:t>validado.</w:t>
      </w:r>
    </w:p>
  </w:comment>
  <w:comment w:id="1" w:author="Vinicius Porto" w:date="2025-04-08T08:43:00Z" w:initials="VP">
    <w:p w14:paraId="07B9A4C2" w14:textId="77777777" w:rsidR="00FF7A42" w:rsidRDefault="00FF7A42" w:rsidP="00B55EB6">
      <w:pPr>
        <w:pStyle w:val="Textodecomentrio"/>
      </w:pPr>
      <w:r>
        <w:rPr>
          <w:rStyle w:val="Refdecomentrio"/>
        </w:rPr>
        <w:annotationRef/>
      </w:r>
      <w:r>
        <w:t>ok</w:t>
      </w:r>
    </w:p>
  </w:comment>
  <w:comment w:id="4" w:author="MAGALI BENEDITA TEIXEIRA NERY" w:date="2025-03-30T20:14:00Z" w:initials="MN">
    <w:p w14:paraId="25E2EF12" w14:textId="7932B01D" w:rsidR="00FF7A42" w:rsidRDefault="00FF7A42">
      <w:r>
        <w:annotationRef/>
      </w:r>
      <w:r w:rsidRPr="642B71C1">
        <w:t>validado.</w:t>
      </w:r>
    </w:p>
  </w:comment>
  <w:comment w:id="5" w:author="Vinicius Porto" w:date="2025-04-08T08:43:00Z" w:initials="VP">
    <w:p w14:paraId="1217563C" w14:textId="77777777" w:rsidR="00FF7A42" w:rsidRDefault="00FF7A42" w:rsidP="00B55EB6">
      <w:pPr>
        <w:pStyle w:val="Textodecomentrio"/>
      </w:pPr>
      <w:r>
        <w:rPr>
          <w:rStyle w:val="Refdecomentrio"/>
        </w:rPr>
        <w:annotationRef/>
      </w:r>
      <w:r>
        <w:t>ok</w:t>
      </w:r>
    </w:p>
  </w:comment>
  <w:comment w:id="6" w:author="MAGALI BENEDITA TEIXEIRA NERY" w:date="2025-03-30T20:14:00Z" w:initials="MN">
    <w:p w14:paraId="775E25E3" w14:textId="224E3A0E" w:rsidR="00FF7A42" w:rsidRDefault="00FF7A42">
      <w:r>
        <w:annotationRef/>
      </w:r>
      <w:r w:rsidRPr="105E4D85">
        <w:t>validado.</w:t>
      </w:r>
    </w:p>
  </w:comment>
  <w:comment w:id="7" w:author="Vinicius Porto" w:date="2025-04-08T08:43:00Z" w:initials="VP">
    <w:p w14:paraId="5C4D6420" w14:textId="77777777" w:rsidR="00FF7A42" w:rsidRDefault="00FF7A42" w:rsidP="00B55EB6">
      <w:pPr>
        <w:pStyle w:val="Textodecomentrio"/>
      </w:pPr>
      <w:r>
        <w:rPr>
          <w:rStyle w:val="Refdecomentrio"/>
        </w:rPr>
        <w:annotationRef/>
      </w:r>
      <w:r>
        <w:t>ok</w:t>
      </w:r>
    </w:p>
  </w:comment>
  <w:comment w:id="8" w:author="MAGALI BENEDITA TEIXEIRA NERY" w:date="2025-03-30T20:15:00Z" w:initials="MN">
    <w:p w14:paraId="497503F5" w14:textId="0B85CB60" w:rsidR="00FF7A42" w:rsidRDefault="00FF7A42">
      <w:r>
        <w:annotationRef/>
      </w:r>
      <w:r w:rsidRPr="42BA5A93">
        <w:t>validado.</w:t>
      </w:r>
    </w:p>
  </w:comment>
  <w:comment w:id="9" w:author="Vinicius Porto" w:date="2025-04-08T08:43:00Z" w:initials="VP">
    <w:p w14:paraId="4BA0C6EA" w14:textId="77777777" w:rsidR="00FF7A42" w:rsidRDefault="00FF7A42" w:rsidP="00B55EB6">
      <w:pPr>
        <w:pStyle w:val="Textodecomentrio"/>
      </w:pPr>
      <w:r>
        <w:rPr>
          <w:rStyle w:val="Refdecomentrio"/>
        </w:rPr>
        <w:annotationRef/>
      </w:r>
      <w:r>
        <w:t>ok</w:t>
      </w:r>
    </w:p>
  </w:comment>
  <w:comment w:id="10" w:author="MAGALI BENEDITA TEIXEIRA NERY" w:date="2025-03-30T20:15:00Z" w:initials="MN">
    <w:p w14:paraId="175CC068" w14:textId="6A3BD9EC" w:rsidR="00FF7A42" w:rsidRDefault="00FF7A42">
      <w:r>
        <w:annotationRef/>
      </w:r>
      <w:r w:rsidRPr="06559F50">
        <w:t>validado.</w:t>
      </w:r>
    </w:p>
  </w:comment>
  <w:comment w:id="11" w:author="Vinicius Porto" w:date="2025-04-08T08:43:00Z" w:initials="VP">
    <w:p w14:paraId="1707EFC5" w14:textId="77777777" w:rsidR="00FF7A42" w:rsidRDefault="00FF7A42" w:rsidP="00B55EB6">
      <w:pPr>
        <w:pStyle w:val="Textodecomentrio"/>
      </w:pPr>
      <w:r>
        <w:rPr>
          <w:rStyle w:val="Refdecomentrio"/>
        </w:rPr>
        <w:annotationRef/>
      </w:r>
      <w:r>
        <w:t>ok</w:t>
      </w:r>
    </w:p>
  </w:comment>
  <w:comment w:id="12" w:author="MAGALI BENEDITA TEIXEIRA NERY" w:date="1900-01-01T00:00:00Z" w:initials="MN">
    <w:p w14:paraId="4D2C6B07" w14:textId="356A57BB" w:rsidR="00FF7A42" w:rsidRDefault="00FF7A42">
      <w:r>
        <w:annotationRef/>
      </w:r>
      <w:r w:rsidRPr="45181D82">
        <w:t>validado.</w:t>
      </w:r>
    </w:p>
  </w:comment>
  <w:comment w:id="13" w:author="Vinicius Porto" w:date="2025-04-08T08:43:00Z" w:initials="VP">
    <w:p w14:paraId="7581C7EC" w14:textId="77777777" w:rsidR="00FF7A42" w:rsidRDefault="00FF7A42" w:rsidP="00B55EB6">
      <w:pPr>
        <w:pStyle w:val="Textodecomentrio"/>
      </w:pPr>
      <w:r>
        <w:rPr>
          <w:rStyle w:val="Refdecomentrio"/>
        </w:rPr>
        <w:annotationRef/>
      </w:r>
      <w:r>
        <w:t>ok</w:t>
      </w:r>
    </w:p>
  </w:comment>
  <w:comment w:id="14" w:author="MAGALI BENEDITA TEIXEIRA NERY" w:date="2025-07-03T11:59:00Z" w:initials="MBTN">
    <w:p w14:paraId="52C538D5" w14:textId="60BA82FF" w:rsidR="00DA18F1" w:rsidRDefault="00DA18F1">
      <w:pPr>
        <w:pStyle w:val="Textodecomentrio"/>
      </w:pPr>
      <w:r>
        <w:rPr>
          <w:rStyle w:val="Refdecomentrio"/>
        </w:rPr>
        <w:annotationRef/>
      </w:r>
      <w:r>
        <w:t>validado.</w:t>
      </w:r>
    </w:p>
  </w:comment>
  <w:comment w:id="15" w:author="MAGALI BENEDITA TEIXEIRA NERY" w:date="2025-03-30T20:18:00Z" w:initials="MN">
    <w:p w14:paraId="1A7AB214" w14:textId="28EFC853" w:rsidR="00FF7A42" w:rsidRDefault="00FF7A42">
      <w:r>
        <w:annotationRef/>
      </w:r>
      <w:r w:rsidRPr="6F51A20B">
        <w:t>último item a ser validado.</w:t>
      </w:r>
    </w:p>
  </w:comment>
  <w:comment w:id="16" w:author="Vinicius Porto" w:date="2025-04-08T08:43:00Z" w:initials="VP">
    <w:p w14:paraId="02E18BA2" w14:textId="77777777" w:rsidR="00FF7A42" w:rsidRDefault="00FF7A42" w:rsidP="00B55EB6">
      <w:pPr>
        <w:pStyle w:val="Textodecomentrio"/>
      </w:pPr>
      <w:r>
        <w:rPr>
          <w:rStyle w:val="Refdecomentrio"/>
        </w:rPr>
        <w:annotationRef/>
      </w:r>
      <w:r>
        <w:t>ok</w:t>
      </w:r>
    </w:p>
  </w:comment>
  <w:comment w:id="17" w:author="MAGALI BENEDITA TEIXEIRA NERY" w:date="2025-07-03T11:59:00Z" w:initials="MBTN">
    <w:p w14:paraId="6E404DB2" w14:textId="6FAAB503" w:rsidR="00DA18F1" w:rsidRDefault="00DA18F1">
      <w:pPr>
        <w:pStyle w:val="Textodecomentrio"/>
      </w:pPr>
      <w:r>
        <w:rPr>
          <w:rStyle w:val="Refdecomentrio"/>
        </w:rPr>
        <w:annotationRef/>
      </w:r>
      <w:r>
        <w:t>um dos últimos itens a ser validado.</w:t>
      </w:r>
    </w:p>
  </w:comment>
  <w:comment w:id="19" w:author="MAGALI BENEDITA TEIXEIRA NERY" w:date="2025-04-07T17:26:00Z" w:initials="MN">
    <w:p w14:paraId="21A2BAB8" w14:textId="70EFDCD0" w:rsidR="00FF7A42" w:rsidRDefault="00FF7A42">
      <w:r>
        <w:annotationRef/>
      </w:r>
      <w:r w:rsidRPr="1B9B8B87">
        <w:t>validado.</w:t>
      </w:r>
    </w:p>
  </w:comment>
  <w:comment w:id="20" w:author="Vinicius Porto" w:date="2025-04-08T08:43:00Z" w:initials="VP">
    <w:p w14:paraId="12724EBF" w14:textId="77777777" w:rsidR="00FF7A42" w:rsidRDefault="00FF7A42" w:rsidP="00B55EB6">
      <w:pPr>
        <w:pStyle w:val="Textodecomentrio"/>
      </w:pPr>
      <w:r>
        <w:rPr>
          <w:rStyle w:val="Refdecomentrio"/>
        </w:rPr>
        <w:annotationRef/>
      </w:r>
      <w:r>
        <w:t>ok</w:t>
      </w:r>
    </w:p>
  </w:comment>
  <w:comment w:id="36" w:author="MAGALI BENEDITA TEIXEIRA NERY" w:date="2025-07-03T12:08:00Z" w:initials="MBTN">
    <w:p w14:paraId="65FD19E9" w14:textId="0767D83E" w:rsidR="00DA18F1" w:rsidRDefault="00DA18F1">
      <w:pPr>
        <w:pStyle w:val="Textodecomentrio"/>
      </w:pPr>
      <w:r>
        <w:rPr>
          <w:rStyle w:val="Refdecomentrio"/>
        </w:rPr>
        <w:annotationRef/>
      </w:r>
      <w:r>
        <w:t>faltou descrever no inicio a metodologia de trabalho desenvolvida pelo grupo.</w:t>
      </w:r>
    </w:p>
  </w:comment>
  <w:comment w:id="42" w:author="MAGALI BENEDITA TEIXEIRA NERY" w:date="2025-07-03T12:09:00Z" w:initials="MBTN">
    <w:p w14:paraId="23FD27D9" w14:textId="530D0790" w:rsidR="00DA18F1" w:rsidRDefault="00DA18F1">
      <w:pPr>
        <w:pStyle w:val="Textodecomentrio"/>
      </w:pPr>
      <w:r>
        <w:rPr>
          <w:rStyle w:val="Refdecomentrio"/>
        </w:rPr>
        <w:annotationRef/>
      </w:r>
      <w:r>
        <w:t>Toda parte de pesquisa validada.</w:t>
      </w:r>
    </w:p>
  </w:comment>
  <w:comment w:id="72" w:author="MAGALI BENEDITA TEIXEIRA NERY" w:date="2025-07-03T12:13:00Z" w:initials="MBTN">
    <w:p w14:paraId="7B47A4C1" w14:textId="3ECE064C" w:rsidR="001064D2" w:rsidRDefault="001064D2">
      <w:pPr>
        <w:pStyle w:val="Textodecomentrio"/>
      </w:pPr>
      <w:r>
        <w:rPr>
          <w:rStyle w:val="Refdecomentrio"/>
        </w:rPr>
        <w:annotationRef/>
      </w:r>
      <w:r>
        <w:t>Aguardando ajustes.</w:t>
      </w:r>
    </w:p>
  </w:comment>
  <w:comment w:id="76" w:author="MAGALI BENEDITA TEIXEIRA NERY" w:date="2025-07-03T12:12:00Z" w:initials="MBTN">
    <w:p w14:paraId="3965D584" w14:textId="058D85BA" w:rsidR="001064D2" w:rsidRDefault="001064D2">
      <w:pPr>
        <w:pStyle w:val="Textodecomentrio"/>
      </w:pPr>
      <w:r>
        <w:rPr>
          <w:rStyle w:val="Refdecomentrio"/>
        </w:rPr>
        <w:annotationRef/>
      </w:r>
      <w:r>
        <w:t xml:space="preserve">A partir desse ponto é importante direcionar o </w:t>
      </w:r>
      <w:proofErr w:type="spellStart"/>
      <w:r>
        <w:t>desenolvimento</w:t>
      </w:r>
      <w:proofErr w:type="spellEnd"/>
      <w:r>
        <w:t xml:space="preserve"> em pequenas etapas como: Layout e identidade visual, Banco de dados e outros pontos....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52C538D5" w15:done="0"/>
  <w15:commentEx w15:paraId="1A7AB214" w15:done="0"/>
  <w15:commentEx w15:paraId="02E18BA2" w15:paraIdParent="1A7AB214" w15:done="0"/>
  <w15:commentEx w15:paraId="6E404DB2" w15:done="0"/>
  <w15:commentEx w15:paraId="21A2BAB8" w15:done="0"/>
  <w15:commentEx w15:paraId="12724EBF" w15:paraIdParent="21A2BAB8" w15:done="0"/>
  <w15:commentEx w15:paraId="65FD19E9" w15:done="0"/>
  <w15:commentEx w15:paraId="23FD27D9" w15:done="0"/>
  <w15:commentEx w15:paraId="7B47A4C1" w15:done="0"/>
  <w15:commentEx w15:paraId="3965D5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2C10EF1F" w16cex:dateUtc="2025-07-03T14:59:00Z"/>
  <w16cex:commentExtensible w16cex:durableId="70B4FB1D" w16cex:dateUtc="2025-03-30T23:18:00Z"/>
  <w16cex:commentExtensible w16cex:durableId="457FFD37" w16cex:dateUtc="2025-04-08T11:43:00Z"/>
  <w16cex:commentExtensible w16cex:durableId="2C10EF2C" w16cex:dateUtc="2025-07-03T14:59:00Z"/>
  <w16cex:commentExtensible w16cex:durableId="792478C0" w16cex:dateUtc="2025-04-07T20:26:00Z"/>
  <w16cex:commentExtensible w16cex:durableId="3D41B45E" w16cex:dateUtc="2025-04-08T11:43:00Z"/>
  <w16cex:commentExtensible w16cex:durableId="2C10F141" w16cex:dateUtc="2025-07-03T15:08:00Z"/>
  <w16cex:commentExtensible w16cex:durableId="2C10F168" w16cex:dateUtc="2025-07-03T15:09:00Z"/>
  <w16cex:commentExtensible w16cex:durableId="2C10F256" w16cex:dateUtc="2025-07-03T15:13:00Z"/>
  <w16cex:commentExtensible w16cex:durableId="2C10F217" w16cex:dateUtc="2025-07-03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52C538D5" w16cid:durableId="2C10EF1F"/>
  <w16cid:commentId w16cid:paraId="1A7AB214" w16cid:durableId="70B4FB1D"/>
  <w16cid:commentId w16cid:paraId="02E18BA2" w16cid:durableId="457FFD37"/>
  <w16cid:commentId w16cid:paraId="6E404DB2" w16cid:durableId="2C10EF2C"/>
  <w16cid:commentId w16cid:paraId="21A2BAB8" w16cid:durableId="792478C0"/>
  <w16cid:commentId w16cid:paraId="12724EBF" w16cid:durableId="3D41B45E"/>
  <w16cid:commentId w16cid:paraId="65FD19E9" w16cid:durableId="2C10F141"/>
  <w16cid:commentId w16cid:paraId="23FD27D9" w16cid:durableId="2C10F168"/>
  <w16cid:commentId w16cid:paraId="7B47A4C1" w16cid:durableId="2C10F256"/>
  <w16cid:commentId w16cid:paraId="3965D584" w16cid:durableId="2C10F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7CDE" w14:textId="77777777" w:rsidR="00B9017A" w:rsidRDefault="00B9017A" w:rsidP="00BE002B">
      <w:pPr>
        <w:spacing w:after="0" w:line="240" w:lineRule="auto"/>
      </w:pPr>
      <w:r>
        <w:separator/>
      </w:r>
    </w:p>
  </w:endnote>
  <w:endnote w:type="continuationSeparator" w:id="0">
    <w:p w14:paraId="2DBA03F6" w14:textId="77777777" w:rsidR="00B9017A" w:rsidRDefault="00B9017A"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B3E0" w14:textId="77777777" w:rsidR="00B9017A" w:rsidRDefault="00B9017A" w:rsidP="00BE002B">
      <w:pPr>
        <w:spacing w:after="0" w:line="240" w:lineRule="auto"/>
      </w:pPr>
      <w:r>
        <w:separator/>
      </w:r>
    </w:p>
  </w:footnote>
  <w:footnote w:type="continuationSeparator" w:id="0">
    <w:p w14:paraId="4A37C35D" w14:textId="77777777" w:rsidR="00B9017A" w:rsidRDefault="00B9017A" w:rsidP="00BE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22440"/>
      <w:docPartObj>
        <w:docPartGallery w:val="Page Numbers (Top of Page)"/>
        <w:docPartUnique/>
      </w:docPartObj>
    </w:sdtPr>
    <w:sdtEndPr/>
    <w:sdtContent>
      <w:p w14:paraId="578D802B" w14:textId="39600D99" w:rsidR="00FF7A42" w:rsidRDefault="00FF7A42">
        <w:pPr>
          <w:pStyle w:val="Cabealho"/>
          <w:jc w:val="right"/>
        </w:pPr>
        <w:r>
          <w:fldChar w:fldCharType="begin"/>
        </w:r>
        <w:r>
          <w:instrText>PAGE   \* MERGEFORMAT</w:instrText>
        </w:r>
        <w:r>
          <w:fldChar w:fldCharType="separate"/>
        </w:r>
        <w:r w:rsidR="000E7538">
          <w:rPr>
            <w:noProof/>
          </w:rPr>
          <w:t>26</w:t>
        </w:r>
        <w:r>
          <w:fldChar w:fldCharType="end"/>
        </w:r>
      </w:p>
    </w:sdtContent>
  </w:sdt>
  <w:p w14:paraId="6AC4400A" w14:textId="77777777" w:rsidR="00FF7A42" w:rsidRDefault="00FF7A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048B002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94E1D21"/>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110510B4"/>
    <w:multiLevelType w:val="multilevel"/>
    <w:tmpl w:val="2004C560"/>
    <w:lvl w:ilvl="0">
      <w:start w:val="1"/>
      <w:numFmt w:val="upperRoman"/>
      <w:lvlText w:val="%1."/>
      <w:lvlJc w:val="right"/>
      <w:pPr>
        <w:ind w:left="1287" w:hanging="360"/>
      </w:pPr>
    </w:lvl>
    <w:lvl w:ilvl="1">
      <w:start w:val="4"/>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11ED6C7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21209E"/>
    <w:multiLevelType w:val="hybridMultilevel"/>
    <w:tmpl w:val="573AC2C2"/>
    <w:lvl w:ilvl="0" w:tplc="35B48AF0">
      <w:start w:val="1"/>
      <w:numFmt w:val="upperRoman"/>
      <w:lvlText w:val="%1."/>
      <w:lvlJc w:val="right"/>
      <w:pPr>
        <w:ind w:left="1287" w:hanging="360"/>
      </w:pPr>
      <w:rPr>
        <w:b/>
        <w:bCs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13DB66A5"/>
    <w:multiLevelType w:val="hybridMultilevel"/>
    <w:tmpl w:val="9F1A40B2"/>
    <w:lvl w:ilvl="0" w:tplc="6CACA3AE">
      <w:start w:val="1"/>
      <w:numFmt w:val="decimal"/>
      <w:lvlText w:val="%1."/>
      <w:lvlJc w:val="left"/>
      <w:pPr>
        <w:ind w:left="720" w:hanging="360"/>
      </w:pPr>
      <w:rPr>
        <w:rFonts w:ascii="Arial" w:hAnsi="Arial" w:cs="Arial" w:hint="default"/>
        <w:b w:val="0"/>
        <w:sz w:val="24"/>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83709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1D807AA"/>
    <w:multiLevelType w:val="hybridMultilevel"/>
    <w:tmpl w:val="55A2B24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0"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4BF536E0"/>
    <w:multiLevelType w:val="hybridMultilevel"/>
    <w:tmpl w:val="62EC9444"/>
    <w:lvl w:ilvl="0" w:tplc="1D12BC74">
      <w:start w:val="1"/>
      <w:numFmt w:val="decimal"/>
      <w:lvlText w:val="%1."/>
      <w:lvlJc w:val="left"/>
      <w:pPr>
        <w:ind w:left="786" w:hanging="360"/>
      </w:pPr>
      <w:rPr>
        <w:rFonts w:hint="default"/>
        <w:sz w:val="24"/>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509115BC"/>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56FE269B"/>
    <w:multiLevelType w:val="hybridMultilevel"/>
    <w:tmpl w:val="A6F810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8EB5CEE"/>
    <w:multiLevelType w:val="multilevel"/>
    <w:tmpl w:val="8B26A094"/>
    <w:lvl w:ilvl="0">
      <w:start w:val="1"/>
      <w:numFmt w:val="upperRoman"/>
      <w:lvlText w:val="%1."/>
      <w:lvlJc w:val="right"/>
      <w:pPr>
        <w:ind w:left="1287" w:hanging="360"/>
      </w:pPr>
      <w:rPr>
        <w:b/>
        <w:bCs w:val="0"/>
      </w:rPr>
    </w:lvl>
    <w:lvl w:ilvl="1">
      <w:start w:val="4"/>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7" w15:restartNumberingAfterBreak="0">
    <w:nsid w:val="6D3C6D2A"/>
    <w:multiLevelType w:val="hybridMultilevel"/>
    <w:tmpl w:val="529C99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08576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abstractNumId w:val="8"/>
  </w:num>
  <w:num w:numId="2">
    <w:abstractNumId w:val="18"/>
  </w:num>
  <w:num w:numId="3">
    <w:abstractNumId w:val="15"/>
  </w:num>
  <w:num w:numId="4">
    <w:abstractNumId w:val="10"/>
  </w:num>
  <w:num w:numId="5">
    <w:abstractNumId w:val="0"/>
  </w:num>
  <w:num w:numId="6">
    <w:abstractNumId w:val="11"/>
  </w:num>
  <w:num w:numId="7">
    <w:abstractNumId w:val="14"/>
  </w:num>
  <w:num w:numId="8">
    <w:abstractNumId w:val="19"/>
  </w:num>
  <w:num w:numId="9">
    <w:abstractNumId w:val="13"/>
  </w:num>
  <w:num w:numId="10">
    <w:abstractNumId w:val="2"/>
  </w:num>
  <w:num w:numId="11">
    <w:abstractNumId w:val="7"/>
  </w:num>
  <w:num w:numId="12">
    <w:abstractNumId w:val="1"/>
  </w:num>
  <w:num w:numId="13">
    <w:abstractNumId w:val="4"/>
  </w:num>
  <w:num w:numId="14">
    <w:abstractNumId w:val="6"/>
  </w:num>
  <w:num w:numId="15">
    <w:abstractNumId w:val="3"/>
  </w:num>
  <w:num w:numId="16">
    <w:abstractNumId w:val="5"/>
  </w:num>
  <w:num w:numId="17">
    <w:abstractNumId w:val="16"/>
  </w:num>
  <w:num w:numId="18">
    <w:abstractNumId w:val="17"/>
  </w:num>
  <w:num w:numId="19">
    <w:abstractNumId w:val="9"/>
  </w:num>
  <w:num w:numId="2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28D"/>
    <w:rsid w:val="0002705E"/>
    <w:rsid w:val="000632EB"/>
    <w:rsid w:val="00091FAE"/>
    <w:rsid w:val="00093007"/>
    <w:rsid w:val="000A567A"/>
    <w:rsid w:val="000B5EF3"/>
    <w:rsid w:val="000C2E80"/>
    <w:rsid w:val="000D089B"/>
    <w:rsid w:val="000D3241"/>
    <w:rsid w:val="000D397F"/>
    <w:rsid w:val="000D47A9"/>
    <w:rsid w:val="000E7538"/>
    <w:rsid w:val="001040DF"/>
    <w:rsid w:val="001059E0"/>
    <w:rsid w:val="001064D2"/>
    <w:rsid w:val="00112A9B"/>
    <w:rsid w:val="00113C25"/>
    <w:rsid w:val="001316B4"/>
    <w:rsid w:val="00153A82"/>
    <w:rsid w:val="00167F91"/>
    <w:rsid w:val="001752B2"/>
    <w:rsid w:val="0017728D"/>
    <w:rsid w:val="001A6853"/>
    <w:rsid w:val="001C612C"/>
    <w:rsid w:val="001D5327"/>
    <w:rsid w:val="001E077C"/>
    <w:rsid w:val="001F6EC9"/>
    <w:rsid w:val="00233D0F"/>
    <w:rsid w:val="0024458D"/>
    <w:rsid w:val="002B5228"/>
    <w:rsid w:val="002B6BC6"/>
    <w:rsid w:val="002D19A8"/>
    <w:rsid w:val="002D2ADC"/>
    <w:rsid w:val="002D5BE5"/>
    <w:rsid w:val="002D687D"/>
    <w:rsid w:val="002D743C"/>
    <w:rsid w:val="002D7F00"/>
    <w:rsid w:val="002E04B9"/>
    <w:rsid w:val="002E2398"/>
    <w:rsid w:val="0030129E"/>
    <w:rsid w:val="0031147E"/>
    <w:rsid w:val="0033021F"/>
    <w:rsid w:val="00330DE2"/>
    <w:rsid w:val="003345D6"/>
    <w:rsid w:val="0033581C"/>
    <w:rsid w:val="0034708E"/>
    <w:rsid w:val="00373AAF"/>
    <w:rsid w:val="003A6D7A"/>
    <w:rsid w:val="003C18EB"/>
    <w:rsid w:val="003C46F3"/>
    <w:rsid w:val="003E5A89"/>
    <w:rsid w:val="003E60FF"/>
    <w:rsid w:val="003F10D4"/>
    <w:rsid w:val="003F3953"/>
    <w:rsid w:val="00402452"/>
    <w:rsid w:val="004038DD"/>
    <w:rsid w:val="00425C12"/>
    <w:rsid w:val="004353CD"/>
    <w:rsid w:val="004719EB"/>
    <w:rsid w:val="00485647"/>
    <w:rsid w:val="004A2ED7"/>
    <w:rsid w:val="004A6C43"/>
    <w:rsid w:val="004B1F37"/>
    <w:rsid w:val="004C68B2"/>
    <w:rsid w:val="004D5F37"/>
    <w:rsid w:val="004D7DBA"/>
    <w:rsid w:val="00500630"/>
    <w:rsid w:val="0050187A"/>
    <w:rsid w:val="00513C84"/>
    <w:rsid w:val="00544231"/>
    <w:rsid w:val="0055210A"/>
    <w:rsid w:val="0056075F"/>
    <w:rsid w:val="005740A6"/>
    <w:rsid w:val="00593F4A"/>
    <w:rsid w:val="005B4B67"/>
    <w:rsid w:val="005C1A73"/>
    <w:rsid w:val="005D5E1D"/>
    <w:rsid w:val="005E10A3"/>
    <w:rsid w:val="005F570B"/>
    <w:rsid w:val="005F6F8D"/>
    <w:rsid w:val="00602AF5"/>
    <w:rsid w:val="006103AE"/>
    <w:rsid w:val="00630AEE"/>
    <w:rsid w:val="00633D38"/>
    <w:rsid w:val="00633E14"/>
    <w:rsid w:val="00660CA0"/>
    <w:rsid w:val="00693A21"/>
    <w:rsid w:val="006B08B5"/>
    <w:rsid w:val="006B36FE"/>
    <w:rsid w:val="006B5D79"/>
    <w:rsid w:val="006C2597"/>
    <w:rsid w:val="006E24D5"/>
    <w:rsid w:val="006E64CF"/>
    <w:rsid w:val="00707FE0"/>
    <w:rsid w:val="007161B1"/>
    <w:rsid w:val="007261D0"/>
    <w:rsid w:val="0073074C"/>
    <w:rsid w:val="00732EDD"/>
    <w:rsid w:val="007376D0"/>
    <w:rsid w:val="00744317"/>
    <w:rsid w:val="00771F22"/>
    <w:rsid w:val="00776839"/>
    <w:rsid w:val="007A068C"/>
    <w:rsid w:val="007B1CF5"/>
    <w:rsid w:val="007B58E2"/>
    <w:rsid w:val="007B7549"/>
    <w:rsid w:val="007C0473"/>
    <w:rsid w:val="007F4C7C"/>
    <w:rsid w:val="008604A8"/>
    <w:rsid w:val="00872BF5"/>
    <w:rsid w:val="008D5113"/>
    <w:rsid w:val="008E16D9"/>
    <w:rsid w:val="008E1985"/>
    <w:rsid w:val="008F4CC1"/>
    <w:rsid w:val="00906901"/>
    <w:rsid w:val="009128D7"/>
    <w:rsid w:val="00920782"/>
    <w:rsid w:val="00930531"/>
    <w:rsid w:val="00957AB0"/>
    <w:rsid w:val="00965BD8"/>
    <w:rsid w:val="009C046C"/>
    <w:rsid w:val="009D2488"/>
    <w:rsid w:val="009E6954"/>
    <w:rsid w:val="009F0495"/>
    <w:rsid w:val="00A00BC7"/>
    <w:rsid w:val="00A04753"/>
    <w:rsid w:val="00A25CAC"/>
    <w:rsid w:val="00A51D67"/>
    <w:rsid w:val="00A52572"/>
    <w:rsid w:val="00A725BE"/>
    <w:rsid w:val="00A96F4F"/>
    <w:rsid w:val="00AA135E"/>
    <w:rsid w:val="00AA3C30"/>
    <w:rsid w:val="00AA6B53"/>
    <w:rsid w:val="00AD2255"/>
    <w:rsid w:val="00AD5CF1"/>
    <w:rsid w:val="00AD750A"/>
    <w:rsid w:val="00AF02D5"/>
    <w:rsid w:val="00B3579C"/>
    <w:rsid w:val="00B55EB6"/>
    <w:rsid w:val="00B6416A"/>
    <w:rsid w:val="00B778E9"/>
    <w:rsid w:val="00B9017A"/>
    <w:rsid w:val="00BA7985"/>
    <w:rsid w:val="00BE002B"/>
    <w:rsid w:val="00C02267"/>
    <w:rsid w:val="00C23ECE"/>
    <w:rsid w:val="00C44ADF"/>
    <w:rsid w:val="00C508F5"/>
    <w:rsid w:val="00C82375"/>
    <w:rsid w:val="00CF3979"/>
    <w:rsid w:val="00CF4EB5"/>
    <w:rsid w:val="00D43D8F"/>
    <w:rsid w:val="00D503E2"/>
    <w:rsid w:val="00D52C73"/>
    <w:rsid w:val="00D700CE"/>
    <w:rsid w:val="00D85813"/>
    <w:rsid w:val="00DA0DB7"/>
    <w:rsid w:val="00DA18F1"/>
    <w:rsid w:val="00DA43E9"/>
    <w:rsid w:val="00DB71EC"/>
    <w:rsid w:val="00DC05EF"/>
    <w:rsid w:val="00DD7391"/>
    <w:rsid w:val="00DE0CBF"/>
    <w:rsid w:val="00DE1404"/>
    <w:rsid w:val="00DE7E19"/>
    <w:rsid w:val="00DF57C0"/>
    <w:rsid w:val="00DF72A2"/>
    <w:rsid w:val="00E01026"/>
    <w:rsid w:val="00E3361A"/>
    <w:rsid w:val="00E43C91"/>
    <w:rsid w:val="00E4463C"/>
    <w:rsid w:val="00E67069"/>
    <w:rsid w:val="00E822E6"/>
    <w:rsid w:val="00E84BB1"/>
    <w:rsid w:val="00E90B2C"/>
    <w:rsid w:val="00E9165C"/>
    <w:rsid w:val="00E968C8"/>
    <w:rsid w:val="00EB2047"/>
    <w:rsid w:val="00EC143B"/>
    <w:rsid w:val="00EC5740"/>
    <w:rsid w:val="00EC6E3F"/>
    <w:rsid w:val="00EE2678"/>
    <w:rsid w:val="00EE320E"/>
    <w:rsid w:val="00F0721A"/>
    <w:rsid w:val="00F1634E"/>
    <w:rsid w:val="00F22DA0"/>
    <w:rsid w:val="00F2377E"/>
    <w:rsid w:val="00F30DF6"/>
    <w:rsid w:val="00F53471"/>
    <w:rsid w:val="00F553FD"/>
    <w:rsid w:val="00F921D3"/>
    <w:rsid w:val="00FA0B4C"/>
    <w:rsid w:val="00FA742F"/>
    <w:rsid w:val="00FC0692"/>
    <w:rsid w:val="00FF0709"/>
    <w:rsid w:val="00FF6C0C"/>
    <w:rsid w:val="00FF779F"/>
    <w:rsid w:val="00FF7A42"/>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9E6954"/>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9E6954"/>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A96F4F"/>
    <w:pPr>
      <w:tabs>
        <w:tab w:val="right" w:leader="dot" w:pos="9061"/>
      </w:tabs>
      <w:spacing w:after="100"/>
      <w:ind w:left="220"/>
    </w:pPr>
    <w:rPr>
      <w:rFonts w:ascii="Arial" w:hAnsi="Arial" w:cs="Arial"/>
      <w:noProof/>
    </w:r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B1F37"/>
    <w:pPr>
      <w:tabs>
        <w:tab w:val="left" w:pos="440"/>
        <w:tab w:val="right" w:leader="dot" w:pos="9061"/>
      </w:tabs>
      <w:ind w:firstLine="567"/>
    </w:pPr>
    <w:rPr>
      <w:noProof/>
    </w:rPr>
  </w:style>
  <w:style w:type="character" w:customStyle="1" w:styleId="Abnt2Char">
    <w:name w:val="Abnt2 Char"/>
    <w:basedOn w:val="AbntChar"/>
    <w:link w:val="Abnt2"/>
    <w:rsid w:val="004B1F37"/>
    <w:rPr>
      <w:rFonts w:ascii="Arial" w:hAnsi="Arial" w:cs="Arial"/>
      <w:b/>
      <w:bCs/>
      <w:noProof/>
      <w:sz w:val="24"/>
      <w:szCs w:val="24"/>
    </w:rPr>
  </w:style>
  <w:style w:type="paragraph" w:styleId="Legenda">
    <w:name w:val="caption"/>
    <w:basedOn w:val="Normal"/>
    <w:next w:val="Normal"/>
    <w:uiPriority w:val="35"/>
    <w:unhideWhenUsed/>
    <w:qFormat/>
    <w:rsid w:val="00233D0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01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92553">
      <w:bodyDiv w:val="1"/>
      <w:marLeft w:val="0"/>
      <w:marRight w:val="0"/>
      <w:marTop w:val="0"/>
      <w:marBottom w:val="0"/>
      <w:divBdr>
        <w:top w:val="none" w:sz="0" w:space="0" w:color="auto"/>
        <w:left w:val="none" w:sz="0" w:space="0" w:color="auto"/>
        <w:bottom w:val="none" w:sz="0" w:space="0" w:color="auto"/>
        <w:right w:val="none" w:sz="0" w:space="0" w:color="auto"/>
      </w:divBdr>
    </w:div>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periodicos.ifg.edu.br/tecnia/article/view/950" TargetMode="Externa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14EB-A28E-42ED-8920-3B7EECE75F8A}">
  <ds:schemaRefs>
    <ds:schemaRef ds:uri="http://schemas.microsoft.com/office/2006/metadata/properties"/>
    <ds:schemaRef ds:uri="http://schemas.microsoft.com/office/infopath/2007/PartnerControls"/>
    <ds:schemaRef ds:uri="c4dd18c9-8c64-4aae-a1c6-9daeffd9368e"/>
    <ds:schemaRef ds:uri="1a48f8aa-080e-4f00-a9fc-7c5cf37f6e23"/>
  </ds:schemaRefs>
</ds:datastoreItem>
</file>

<file path=customXml/itemProps2.xml><?xml version="1.0" encoding="utf-8"?>
<ds:datastoreItem xmlns:ds="http://schemas.openxmlformats.org/officeDocument/2006/customXml" ds:itemID="{B585AE7A-AF62-4D2D-9B0A-B92D13295F86}"/>
</file>

<file path=customXml/itemProps3.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4.xml><?xml version="1.0" encoding="utf-8"?>
<ds:datastoreItem xmlns:ds="http://schemas.openxmlformats.org/officeDocument/2006/customXml" ds:itemID="{FBEAEC36-5650-43B3-A8BF-834FBE51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Pages>
  <Words>4270</Words>
  <Characters>23058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MAGALI BENEDITA TEIXEIRA NERY</cp:lastModifiedBy>
  <cp:revision>64</cp:revision>
  <dcterms:created xsi:type="dcterms:W3CDTF">2025-03-26T00:07:00Z</dcterms:created>
  <dcterms:modified xsi:type="dcterms:W3CDTF">2025-07-03T15:13:00Z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